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AEF70" w14:textId="72CEB5F4" w:rsidR="003537A3" w:rsidRPr="008A773D" w:rsidRDefault="00D56250" w:rsidP="00AF12EE">
      <w:pPr>
        <w:pStyle w:val="Titel"/>
        <w:jc w:val="left"/>
        <w:rPr>
          <w:rFonts w:cs="Arial"/>
          <w:b w:val="0"/>
          <w:bCs/>
        </w:rPr>
      </w:pPr>
      <w:del w:id="0" w:author="Florian Büchel" w:date="2020-06-16T17:00:00Z">
        <w:r w:rsidRPr="008A773D" w:rsidDel="008B0690">
          <w:rPr>
            <w:b w:val="0"/>
            <w:bCs/>
          </w:rPr>
          <w:fldChar w:fldCharType="begin"/>
        </w:r>
        <w:r w:rsidRPr="008A773D" w:rsidDel="008B0690">
          <w:rPr>
            <w:b w:val="0"/>
            <w:bCs/>
          </w:rPr>
          <w:delInstrText xml:space="preserve"> TITLE  \* MERGEFORMAT </w:delInstrText>
        </w:r>
        <w:r w:rsidRPr="008A773D" w:rsidDel="008B0690">
          <w:rPr>
            <w:b w:val="0"/>
            <w:bCs/>
          </w:rPr>
          <w:fldChar w:fldCharType="end"/>
        </w:r>
      </w:del>
      <w:r w:rsidR="002719C1">
        <w:rPr>
          <w:b w:val="0"/>
          <w:bCs/>
        </w:rPr>
        <w:t>Lastenheft</w:t>
      </w:r>
      <w:r w:rsidR="008A773D">
        <w:rPr>
          <w:b w:val="0"/>
          <w:bCs/>
        </w:rPr>
        <w:t xml:space="preserve"> f</w:t>
      </w:r>
      <w:r w:rsidR="002719C1">
        <w:rPr>
          <w:b w:val="0"/>
          <w:bCs/>
        </w:rPr>
        <w:t>ür</w:t>
      </w:r>
      <w:r w:rsidR="008A773D">
        <w:rPr>
          <w:b w:val="0"/>
          <w:bCs/>
        </w:rPr>
        <w:t xml:space="preserve"> </w:t>
      </w:r>
      <w:r w:rsidR="0052503B">
        <w:t>Diplomarbeit Sensorbox</w:t>
      </w:r>
      <w:ins w:id="1" w:author="Florian Büchel" w:date="2020-06-16T17:00:00Z">
        <w:r w:rsidR="008B0690" w:rsidRPr="00902B32">
          <w:rPr>
            <w:rFonts w:cs="Arial"/>
          </w:rPr>
          <w:t xml:space="preserve"> </w:t>
        </w:r>
      </w:ins>
    </w:p>
    <w:p w14:paraId="6E5AEF71" w14:textId="2D4D4AA7" w:rsidR="003537A3" w:rsidRPr="00543416" w:rsidRDefault="008B285A">
      <w:pPr>
        <w:rPr>
          <w:rFonts w:cs="Arial"/>
        </w:rPr>
      </w:pPr>
      <w:r w:rsidRPr="008B285A">
        <w:rPr>
          <w:rFonts w:cs="Arial"/>
          <w:noProof/>
        </w:rPr>
        <w:drawing>
          <wp:anchor distT="0" distB="0" distL="114300" distR="114300" simplePos="0" relativeHeight="251658240" behindDoc="0" locked="0" layoutInCell="1" allowOverlap="1" wp14:anchorId="42C26209" wp14:editId="317E51EA">
            <wp:simplePos x="0" y="0"/>
            <wp:positionH relativeFrom="column">
              <wp:posOffset>3754705</wp:posOffset>
            </wp:positionH>
            <wp:positionV relativeFrom="paragraph">
              <wp:posOffset>4457</wp:posOffset>
            </wp:positionV>
            <wp:extent cx="2212276" cy="2241493"/>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2276" cy="2241493"/>
                    </a:xfrm>
                    <a:prstGeom prst="rect">
                      <a:avLst/>
                    </a:prstGeom>
                  </pic:spPr>
                </pic:pic>
              </a:graphicData>
            </a:graphic>
            <wp14:sizeRelH relativeFrom="margin">
              <wp14:pctWidth>0</wp14:pctWidth>
            </wp14:sizeRelH>
            <wp14:sizeRelV relativeFrom="margin">
              <wp14:pctHeight>0</wp14:pctHeight>
            </wp14:sizeRelV>
          </wp:anchor>
        </w:drawing>
      </w:r>
    </w:p>
    <w:tbl>
      <w:tblPr>
        <w:tblW w:w="627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3724"/>
      </w:tblGrid>
      <w:tr w:rsidR="003537A3" w:rsidRPr="00543416" w14:paraId="6E5AEF74" w14:textId="77777777" w:rsidTr="002C4C73">
        <w:tc>
          <w:tcPr>
            <w:tcW w:w="2552" w:type="dxa"/>
          </w:tcPr>
          <w:p w14:paraId="6E5AEF72" w14:textId="77777777" w:rsidR="003537A3" w:rsidRPr="00543416" w:rsidRDefault="003537A3">
            <w:pPr>
              <w:spacing w:before="120" w:after="120"/>
              <w:rPr>
                <w:rFonts w:cs="Arial"/>
                <w:sz w:val="24"/>
              </w:rPr>
            </w:pPr>
            <w:r w:rsidRPr="00543416">
              <w:rPr>
                <w:rFonts w:cs="Arial"/>
                <w:sz w:val="24"/>
              </w:rPr>
              <w:t>Project:</w:t>
            </w:r>
          </w:p>
        </w:tc>
        <w:tc>
          <w:tcPr>
            <w:tcW w:w="3724" w:type="dxa"/>
          </w:tcPr>
          <w:p w14:paraId="6E5AEF73" w14:textId="433DF2C6" w:rsidR="003537A3" w:rsidRPr="00543416" w:rsidRDefault="0052503B">
            <w:pPr>
              <w:spacing w:before="120" w:after="120"/>
              <w:rPr>
                <w:rFonts w:cs="Arial"/>
                <w:sz w:val="24"/>
              </w:rPr>
            </w:pPr>
            <w:r>
              <w:t>Sensorbox</w:t>
            </w:r>
          </w:p>
        </w:tc>
      </w:tr>
      <w:tr w:rsidR="003537A3" w:rsidRPr="00543416" w14:paraId="6E5AEF77" w14:textId="77777777" w:rsidTr="002C4C73">
        <w:tc>
          <w:tcPr>
            <w:tcW w:w="2552" w:type="dxa"/>
          </w:tcPr>
          <w:p w14:paraId="6E5AEF75" w14:textId="77777777" w:rsidR="003537A3" w:rsidRPr="00543416" w:rsidRDefault="003537A3">
            <w:pPr>
              <w:spacing w:before="120" w:after="120"/>
              <w:rPr>
                <w:rFonts w:cs="Arial"/>
                <w:sz w:val="24"/>
              </w:rPr>
            </w:pPr>
            <w:r w:rsidRPr="00543416">
              <w:rPr>
                <w:rFonts w:cs="Arial"/>
                <w:sz w:val="24"/>
              </w:rPr>
              <w:t>Project Leader:</w:t>
            </w:r>
          </w:p>
        </w:tc>
        <w:tc>
          <w:tcPr>
            <w:tcW w:w="3724" w:type="dxa"/>
          </w:tcPr>
          <w:p w14:paraId="6E5AEF76" w14:textId="14B5BF2E" w:rsidR="00902B32" w:rsidRPr="00543416" w:rsidRDefault="0052503B">
            <w:pPr>
              <w:spacing w:before="120" w:after="120"/>
              <w:rPr>
                <w:rFonts w:cs="Arial"/>
                <w:sz w:val="24"/>
              </w:rPr>
            </w:pPr>
            <w:r>
              <w:rPr>
                <w:rFonts w:cs="Arial"/>
                <w:sz w:val="24"/>
              </w:rPr>
              <w:t>Linus Marte</w:t>
            </w:r>
          </w:p>
        </w:tc>
      </w:tr>
      <w:tr w:rsidR="003537A3" w:rsidRPr="00543416" w14:paraId="6E5AEF7A" w14:textId="77777777" w:rsidTr="002C4C73">
        <w:tc>
          <w:tcPr>
            <w:tcW w:w="2552" w:type="dxa"/>
          </w:tcPr>
          <w:p w14:paraId="6E5AEF78" w14:textId="404255B2" w:rsidR="003537A3" w:rsidRPr="00543416" w:rsidRDefault="003537A3">
            <w:pPr>
              <w:spacing w:before="120" w:after="120"/>
              <w:rPr>
                <w:rFonts w:cs="Arial"/>
                <w:sz w:val="24"/>
              </w:rPr>
            </w:pPr>
            <w:r w:rsidRPr="00543416">
              <w:rPr>
                <w:rFonts w:cs="Arial"/>
                <w:sz w:val="24"/>
              </w:rPr>
              <w:t>Revision:</w:t>
            </w:r>
          </w:p>
        </w:tc>
        <w:tc>
          <w:tcPr>
            <w:tcW w:w="3724" w:type="dxa"/>
          </w:tcPr>
          <w:p w14:paraId="6E5AEF79" w14:textId="7ED12D0E" w:rsidR="003537A3" w:rsidRPr="00543416" w:rsidRDefault="0052503B">
            <w:pPr>
              <w:spacing w:before="120" w:after="120"/>
              <w:rPr>
                <w:rFonts w:cs="Arial"/>
                <w:sz w:val="24"/>
              </w:rPr>
            </w:pPr>
            <w:r>
              <w:rPr>
                <w:rFonts w:cs="Arial"/>
                <w:sz w:val="24"/>
              </w:rPr>
              <w:t>00</w:t>
            </w:r>
          </w:p>
        </w:tc>
      </w:tr>
      <w:tr w:rsidR="003537A3" w:rsidRPr="00543416" w14:paraId="6E5AEF7D" w14:textId="77777777" w:rsidTr="002C4C73">
        <w:tc>
          <w:tcPr>
            <w:tcW w:w="2552" w:type="dxa"/>
          </w:tcPr>
          <w:p w14:paraId="6E5AEF7B" w14:textId="77777777" w:rsidR="003537A3" w:rsidRPr="00543416" w:rsidRDefault="003537A3">
            <w:pPr>
              <w:spacing w:before="120" w:after="120"/>
              <w:rPr>
                <w:rFonts w:cs="Arial"/>
                <w:sz w:val="24"/>
              </w:rPr>
            </w:pPr>
            <w:r w:rsidRPr="00543416">
              <w:rPr>
                <w:rFonts w:cs="Arial"/>
                <w:sz w:val="24"/>
              </w:rPr>
              <w:t>Product Manager:</w:t>
            </w:r>
          </w:p>
        </w:tc>
        <w:tc>
          <w:tcPr>
            <w:tcW w:w="3724" w:type="dxa"/>
          </w:tcPr>
          <w:p w14:paraId="6E5AEF7C" w14:textId="6A571BA4" w:rsidR="003537A3" w:rsidRPr="00543416" w:rsidRDefault="0052503B">
            <w:pPr>
              <w:spacing w:before="120" w:after="120"/>
              <w:rPr>
                <w:rFonts w:cs="Arial"/>
                <w:sz w:val="24"/>
              </w:rPr>
            </w:pPr>
            <w:r>
              <w:rPr>
                <w:rFonts w:cs="Arial"/>
                <w:sz w:val="24"/>
              </w:rPr>
              <w:t>Joseph Kruijen</w:t>
            </w:r>
          </w:p>
        </w:tc>
      </w:tr>
      <w:tr w:rsidR="003537A3" w:rsidRPr="00543416" w14:paraId="6E5AEF80" w14:textId="77777777" w:rsidTr="002C4C73">
        <w:tc>
          <w:tcPr>
            <w:tcW w:w="2552" w:type="dxa"/>
          </w:tcPr>
          <w:p w14:paraId="6E5AEF7E" w14:textId="39A2499A" w:rsidR="003537A3" w:rsidRPr="00543416" w:rsidRDefault="003537A3">
            <w:pPr>
              <w:spacing w:before="120" w:after="120"/>
              <w:rPr>
                <w:rFonts w:cs="Arial"/>
                <w:sz w:val="24"/>
              </w:rPr>
            </w:pPr>
            <w:r w:rsidRPr="00543416">
              <w:rPr>
                <w:rFonts w:cs="Arial"/>
                <w:sz w:val="24"/>
              </w:rPr>
              <w:t>Author</w:t>
            </w:r>
            <w:r w:rsidR="00EF3BDC">
              <w:rPr>
                <w:rFonts w:cs="Arial"/>
                <w:sz w:val="24"/>
              </w:rPr>
              <w:t>s</w:t>
            </w:r>
            <w:r w:rsidRPr="00543416">
              <w:rPr>
                <w:rFonts w:cs="Arial"/>
                <w:sz w:val="24"/>
              </w:rPr>
              <w:t>:</w:t>
            </w:r>
          </w:p>
        </w:tc>
        <w:tc>
          <w:tcPr>
            <w:tcW w:w="3724" w:type="dxa"/>
          </w:tcPr>
          <w:p w14:paraId="6E5AEF7F" w14:textId="4FF7432B" w:rsidR="003537A3" w:rsidRPr="00543416" w:rsidRDefault="0052503B">
            <w:pPr>
              <w:spacing w:before="120" w:after="120"/>
              <w:rPr>
                <w:rFonts w:cs="Arial"/>
                <w:sz w:val="24"/>
              </w:rPr>
            </w:pPr>
            <w:r>
              <w:rPr>
                <w:rFonts w:cs="Arial"/>
                <w:sz w:val="24"/>
              </w:rPr>
              <w:t>Joseph Kruijen</w:t>
            </w:r>
            <w:r w:rsidR="006A4CBF">
              <w:rPr>
                <w:rFonts w:cs="Arial"/>
                <w:sz w:val="24"/>
              </w:rPr>
              <w:t>, Marcel Großmann</w:t>
            </w:r>
          </w:p>
        </w:tc>
      </w:tr>
    </w:tbl>
    <w:p w14:paraId="55FFA85A" w14:textId="65A6872B" w:rsidR="008A773D" w:rsidRDefault="008A773D">
      <w:pPr>
        <w:pStyle w:val="berschrift0"/>
        <w:rPr>
          <w:rFonts w:cs="Arial"/>
        </w:rPr>
      </w:pPr>
    </w:p>
    <w:p w14:paraId="6E5AEF81" w14:textId="02B3C784" w:rsidR="003537A3" w:rsidRPr="00543416" w:rsidRDefault="003537A3">
      <w:pPr>
        <w:pStyle w:val="berschrift0"/>
        <w:rPr>
          <w:rFonts w:cs="Arial"/>
        </w:rPr>
      </w:pPr>
      <w:r w:rsidRPr="00543416">
        <w:rPr>
          <w:rFonts w:cs="Arial"/>
        </w:rPr>
        <w:t xml:space="preserve">Abstract:  </w:t>
      </w:r>
    </w:p>
    <w:p w14:paraId="635D5D7E" w14:textId="238B2073" w:rsidR="00DB7CB1" w:rsidRPr="006A4CBF" w:rsidRDefault="001C3E87">
      <w:pPr>
        <w:rPr>
          <w:lang w:val="de-DE"/>
        </w:rPr>
      </w:pPr>
      <w:r w:rsidRPr="001C3E87">
        <w:rPr>
          <w:lang w:val="de-DE"/>
        </w:rPr>
        <w:t xml:space="preserve">Präzise Messdaten zu erfassen ist ein wichtiger Schritt zur Identifizierung von Verbesserungspotentialen oder Schwachstellen in Systemen. </w:t>
      </w:r>
      <w:r w:rsidR="006A4CBF" w:rsidRPr="006A4CBF">
        <w:rPr>
          <w:lang w:val="de-DE"/>
        </w:rPr>
        <w:t>Besonders bei der Entwicklung, elektronischer Geräte und Komponenten ist die Erfassung von Messdaten wichtig, um das System den Anforderungen entsprechend zu entwerfen.</w:t>
      </w:r>
    </w:p>
    <w:p w14:paraId="04861D1E" w14:textId="77777777" w:rsidR="00DB7CB1" w:rsidRDefault="00DB7CB1">
      <w:pPr>
        <w:rPr>
          <w:lang w:val="de-DE"/>
        </w:rPr>
      </w:pPr>
    </w:p>
    <w:p w14:paraId="6E5AEF87" w14:textId="63422A47" w:rsidR="003537A3" w:rsidRPr="00181889" w:rsidRDefault="001C3E87">
      <w:pPr>
        <w:rPr>
          <w:rStyle w:val="Fett"/>
          <w:rFonts w:cs="Arial"/>
          <w:lang w:val="de-DE"/>
        </w:rPr>
      </w:pPr>
      <w:r w:rsidRPr="001C3E87">
        <w:rPr>
          <w:lang w:val="de-DE"/>
        </w:rPr>
        <w:t xml:space="preserve">Oft sind Messwerte von Interesse, bei denen stationäre Messsysteme nicht verwendet werden können, z.B. an schwer zugänglichen Stellen, bei Hochspannungsanwendungen oder über sehr lange Zeiträume. Hier sind spezialisierte, miniaturisierte </w:t>
      </w:r>
      <w:r w:rsidR="00A62556">
        <w:rPr>
          <w:lang w:val="de-DE"/>
        </w:rPr>
        <w:t>Datenlogger</w:t>
      </w:r>
      <w:r w:rsidRPr="001C3E87">
        <w:rPr>
          <w:lang w:val="de-DE"/>
        </w:rPr>
        <w:t xml:space="preserve"> gefragt. Dabei sollte der nötige Einrichtungsaufwand minimal sein, um schnell an die gewünschten Messwerte zu </w:t>
      </w:r>
      <w:r w:rsidRPr="00181889">
        <w:rPr>
          <w:lang w:val="de-DE"/>
        </w:rPr>
        <w:t>gelangen.</w:t>
      </w:r>
    </w:p>
    <w:p w14:paraId="0D9065B9" w14:textId="77777777" w:rsidR="00710EC7" w:rsidRDefault="003537A3">
      <w:pPr>
        <w:pStyle w:val="Inhaltsverzeichnisberschrift"/>
        <w:rPr>
          <w:noProof/>
        </w:rPr>
      </w:pPr>
      <w:r w:rsidRPr="00543416">
        <w:rPr>
          <w:rStyle w:val="Fett"/>
          <w:rFonts w:cs="Arial"/>
        </w:rPr>
        <w:lastRenderedPageBreak/>
        <w:t>Contents</w:t>
      </w:r>
      <w:r w:rsidRPr="00543416">
        <w:rPr>
          <w:rStyle w:val="Fett"/>
        </w:rPr>
        <w:fldChar w:fldCharType="begin"/>
      </w:r>
      <w:r w:rsidRPr="00543416">
        <w:rPr>
          <w:rStyle w:val="Fett"/>
          <w:rFonts w:cs="Arial"/>
        </w:rPr>
        <w:instrText xml:space="preserve"> TOC  \* MERGEFORMAT </w:instrText>
      </w:r>
      <w:r w:rsidRPr="00543416">
        <w:rPr>
          <w:rStyle w:val="Fett"/>
        </w:rPr>
        <w:fldChar w:fldCharType="separate"/>
      </w:r>
    </w:p>
    <w:p w14:paraId="779B2F4A" w14:textId="21F34FBF" w:rsidR="00710EC7" w:rsidRDefault="00710EC7">
      <w:pPr>
        <w:pStyle w:val="Verzeichnis1"/>
        <w:rPr>
          <w:rFonts w:asciiTheme="minorHAnsi" w:eastAsiaTheme="minorEastAsia" w:hAnsiTheme="minorHAnsi" w:cstheme="minorBidi"/>
          <w:b w:val="0"/>
          <w:noProof/>
          <w:kern w:val="2"/>
          <w:sz w:val="22"/>
          <w:szCs w:val="22"/>
          <w:lang w:val="en-GB" w:eastAsia="en-GB"/>
          <w14:ligatures w14:val="standardContextual"/>
        </w:rPr>
      </w:pPr>
      <w:r w:rsidRPr="00710EC7">
        <w:rPr>
          <w:rFonts w:cs="Arial"/>
          <w:noProof/>
          <w:lang w:val="en-GB"/>
        </w:rPr>
        <w:t>1</w:t>
      </w:r>
      <w:r>
        <w:rPr>
          <w:rFonts w:asciiTheme="minorHAnsi" w:eastAsiaTheme="minorEastAsia" w:hAnsiTheme="minorHAnsi" w:cstheme="minorBidi"/>
          <w:b w:val="0"/>
          <w:noProof/>
          <w:kern w:val="2"/>
          <w:sz w:val="22"/>
          <w:szCs w:val="22"/>
          <w:lang w:val="en-GB" w:eastAsia="en-GB"/>
          <w14:ligatures w14:val="standardContextual"/>
        </w:rPr>
        <w:tab/>
      </w:r>
      <w:r w:rsidRPr="00CC7858">
        <w:rPr>
          <w:rFonts w:cs="Arial"/>
          <w:noProof/>
        </w:rPr>
        <w:t>Introduction</w:t>
      </w:r>
      <w:r>
        <w:rPr>
          <w:noProof/>
        </w:rPr>
        <w:tab/>
      </w:r>
      <w:r>
        <w:rPr>
          <w:noProof/>
        </w:rPr>
        <w:fldChar w:fldCharType="begin"/>
      </w:r>
      <w:r>
        <w:rPr>
          <w:noProof/>
        </w:rPr>
        <w:instrText xml:space="preserve"> PAGEREF _Toc170725903 \h </w:instrText>
      </w:r>
      <w:r>
        <w:rPr>
          <w:noProof/>
        </w:rPr>
      </w:r>
      <w:r>
        <w:rPr>
          <w:noProof/>
        </w:rPr>
        <w:fldChar w:fldCharType="separate"/>
      </w:r>
      <w:r>
        <w:rPr>
          <w:noProof/>
        </w:rPr>
        <w:t>3</w:t>
      </w:r>
      <w:r>
        <w:rPr>
          <w:noProof/>
        </w:rPr>
        <w:fldChar w:fldCharType="end"/>
      </w:r>
    </w:p>
    <w:p w14:paraId="177215DB" w14:textId="6C0813C8" w:rsidR="00710EC7" w:rsidRDefault="00710EC7">
      <w:pPr>
        <w:pStyle w:val="Verzeichnis2"/>
        <w:rPr>
          <w:rFonts w:asciiTheme="minorHAnsi" w:eastAsiaTheme="minorEastAsia" w:hAnsiTheme="minorHAnsi" w:cstheme="minorBidi"/>
          <w:noProof/>
          <w:kern w:val="2"/>
          <w:sz w:val="22"/>
          <w:szCs w:val="22"/>
          <w:lang w:val="en-GB" w:eastAsia="en-GB"/>
          <w14:ligatures w14:val="standardContextual"/>
        </w:rPr>
      </w:pPr>
      <w:r w:rsidRPr="00CC7858">
        <w:rPr>
          <w:rFonts w:cs="Arial"/>
          <w:noProof/>
        </w:rPr>
        <w:t>1.1</w:t>
      </w:r>
      <w:r>
        <w:rPr>
          <w:rFonts w:asciiTheme="minorHAnsi" w:eastAsiaTheme="minorEastAsia" w:hAnsiTheme="minorHAnsi" w:cstheme="minorBidi"/>
          <w:noProof/>
          <w:kern w:val="2"/>
          <w:sz w:val="22"/>
          <w:szCs w:val="22"/>
          <w:lang w:val="en-GB" w:eastAsia="en-GB"/>
          <w14:ligatures w14:val="standardContextual"/>
        </w:rPr>
        <w:tab/>
      </w:r>
      <w:r w:rsidRPr="00CC7858">
        <w:rPr>
          <w:rFonts w:cs="Arial"/>
          <w:noProof/>
        </w:rPr>
        <w:t>Purpose of the document</w:t>
      </w:r>
      <w:r>
        <w:rPr>
          <w:noProof/>
        </w:rPr>
        <w:tab/>
      </w:r>
      <w:r>
        <w:rPr>
          <w:noProof/>
        </w:rPr>
        <w:fldChar w:fldCharType="begin"/>
      </w:r>
      <w:r>
        <w:rPr>
          <w:noProof/>
        </w:rPr>
        <w:instrText xml:space="preserve"> PAGEREF _Toc170725904 \h </w:instrText>
      </w:r>
      <w:r>
        <w:rPr>
          <w:noProof/>
        </w:rPr>
      </w:r>
      <w:r>
        <w:rPr>
          <w:noProof/>
        </w:rPr>
        <w:fldChar w:fldCharType="separate"/>
      </w:r>
      <w:r>
        <w:rPr>
          <w:noProof/>
        </w:rPr>
        <w:t>3</w:t>
      </w:r>
      <w:r>
        <w:rPr>
          <w:noProof/>
        </w:rPr>
        <w:fldChar w:fldCharType="end"/>
      </w:r>
    </w:p>
    <w:p w14:paraId="0EBD42A9" w14:textId="399B506E" w:rsidR="00710EC7" w:rsidRDefault="00710EC7">
      <w:pPr>
        <w:pStyle w:val="Verzeichnis1"/>
        <w:rPr>
          <w:rFonts w:asciiTheme="minorHAnsi" w:eastAsiaTheme="minorEastAsia" w:hAnsiTheme="minorHAnsi" w:cstheme="minorBidi"/>
          <w:b w:val="0"/>
          <w:noProof/>
          <w:kern w:val="2"/>
          <w:sz w:val="22"/>
          <w:szCs w:val="22"/>
          <w:lang w:val="en-GB" w:eastAsia="en-GB"/>
          <w14:ligatures w14:val="standardContextual"/>
        </w:rPr>
      </w:pPr>
      <w:r w:rsidRPr="00CC7858">
        <w:rPr>
          <w:rFonts w:cs="Arial"/>
          <w:noProof/>
        </w:rPr>
        <w:t>2</w:t>
      </w:r>
      <w:r>
        <w:rPr>
          <w:rFonts w:asciiTheme="minorHAnsi" w:eastAsiaTheme="minorEastAsia" w:hAnsiTheme="minorHAnsi" w:cstheme="minorBidi"/>
          <w:b w:val="0"/>
          <w:noProof/>
          <w:kern w:val="2"/>
          <w:sz w:val="22"/>
          <w:szCs w:val="22"/>
          <w:lang w:val="en-GB" w:eastAsia="en-GB"/>
          <w14:ligatures w14:val="standardContextual"/>
        </w:rPr>
        <w:tab/>
      </w:r>
      <w:r w:rsidRPr="00CC7858">
        <w:rPr>
          <w:rFonts w:cs="Arial"/>
          <w:noProof/>
        </w:rPr>
        <w:t>Overall Description</w:t>
      </w:r>
      <w:r>
        <w:rPr>
          <w:noProof/>
        </w:rPr>
        <w:tab/>
      </w:r>
      <w:r>
        <w:rPr>
          <w:noProof/>
        </w:rPr>
        <w:fldChar w:fldCharType="begin"/>
      </w:r>
      <w:r>
        <w:rPr>
          <w:noProof/>
        </w:rPr>
        <w:instrText xml:space="preserve"> PAGEREF _Toc170725905 \h </w:instrText>
      </w:r>
      <w:r>
        <w:rPr>
          <w:noProof/>
        </w:rPr>
      </w:r>
      <w:r>
        <w:rPr>
          <w:noProof/>
        </w:rPr>
        <w:fldChar w:fldCharType="separate"/>
      </w:r>
      <w:r>
        <w:rPr>
          <w:noProof/>
        </w:rPr>
        <w:t>3</w:t>
      </w:r>
      <w:r>
        <w:rPr>
          <w:noProof/>
        </w:rPr>
        <w:fldChar w:fldCharType="end"/>
      </w:r>
    </w:p>
    <w:p w14:paraId="0DB3078B" w14:textId="768B29EC" w:rsidR="00710EC7" w:rsidRDefault="00710EC7">
      <w:pPr>
        <w:pStyle w:val="Verzeichnis2"/>
        <w:rPr>
          <w:rFonts w:asciiTheme="minorHAnsi" w:eastAsiaTheme="minorEastAsia" w:hAnsiTheme="minorHAnsi" w:cstheme="minorBidi"/>
          <w:noProof/>
          <w:kern w:val="2"/>
          <w:sz w:val="22"/>
          <w:szCs w:val="22"/>
          <w:lang w:val="en-GB" w:eastAsia="en-GB"/>
          <w14:ligatures w14:val="standardContextual"/>
        </w:rPr>
      </w:pPr>
      <w:r w:rsidRPr="00CC7858">
        <w:rPr>
          <w:rFonts w:cs="Arial"/>
          <w:noProof/>
        </w:rPr>
        <w:t>2.1</w:t>
      </w:r>
      <w:r>
        <w:rPr>
          <w:rFonts w:asciiTheme="minorHAnsi" w:eastAsiaTheme="minorEastAsia" w:hAnsiTheme="minorHAnsi" w:cstheme="minorBidi"/>
          <w:noProof/>
          <w:kern w:val="2"/>
          <w:sz w:val="22"/>
          <w:szCs w:val="22"/>
          <w:lang w:val="en-GB" w:eastAsia="en-GB"/>
          <w14:ligatures w14:val="standardContextual"/>
        </w:rPr>
        <w:tab/>
      </w:r>
      <w:r w:rsidRPr="00CC7858">
        <w:rPr>
          <w:rFonts w:cs="Arial"/>
          <w:noProof/>
        </w:rPr>
        <w:t>Product Scope</w:t>
      </w:r>
      <w:r>
        <w:rPr>
          <w:noProof/>
        </w:rPr>
        <w:tab/>
      </w:r>
      <w:r>
        <w:rPr>
          <w:noProof/>
        </w:rPr>
        <w:fldChar w:fldCharType="begin"/>
      </w:r>
      <w:r>
        <w:rPr>
          <w:noProof/>
        </w:rPr>
        <w:instrText xml:space="preserve"> PAGEREF _Toc170725906 \h </w:instrText>
      </w:r>
      <w:r>
        <w:rPr>
          <w:noProof/>
        </w:rPr>
      </w:r>
      <w:r>
        <w:rPr>
          <w:noProof/>
        </w:rPr>
        <w:fldChar w:fldCharType="separate"/>
      </w:r>
      <w:r>
        <w:rPr>
          <w:noProof/>
        </w:rPr>
        <w:t>3</w:t>
      </w:r>
      <w:r>
        <w:rPr>
          <w:noProof/>
        </w:rPr>
        <w:fldChar w:fldCharType="end"/>
      </w:r>
    </w:p>
    <w:p w14:paraId="2835112D" w14:textId="079F9C7C" w:rsidR="00710EC7" w:rsidRDefault="00710EC7">
      <w:pPr>
        <w:pStyle w:val="Verzeichnis2"/>
        <w:rPr>
          <w:rFonts w:asciiTheme="minorHAnsi" w:eastAsiaTheme="minorEastAsia" w:hAnsiTheme="minorHAnsi" w:cstheme="minorBidi"/>
          <w:noProof/>
          <w:kern w:val="2"/>
          <w:sz w:val="22"/>
          <w:szCs w:val="22"/>
          <w:lang w:val="en-GB" w:eastAsia="en-GB"/>
          <w14:ligatures w14:val="standardContextual"/>
        </w:rPr>
      </w:pPr>
      <w:r w:rsidRPr="00CC7858">
        <w:rPr>
          <w:rFonts w:cs="Arial"/>
          <w:noProof/>
        </w:rPr>
        <w:t>2.2</w:t>
      </w:r>
      <w:r>
        <w:rPr>
          <w:rFonts w:asciiTheme="minorHAnsi" w:eastAsiaTheme="minorEastAsia" w:hAnsiTheme="minorHAnsi" w:cstheme="minorBidi"/>
          <w:noProof/>
          <w:kern w:val="2"/>
          <w:sz w:val="22"/>
          <w:szCs w:val="22"/>
          <w:lang w:val="en-GB" w:eastAsia="en-GB"/>
          <w14:ligatures w14:val="standardContextual"/>
        </w:rPr>
        <w:tab/>
      </w:r>
      <w:r w:rsidRPr="00CC7858">
        <w:rPr>
          <w:rFonts w:cs="Arial"/>
          <w:noProof/>
        </w:rPr>
        <w:t>Product Functions</w:t>
      </w:r>
      <w:r>
        <w:rPr>
          <w:noProof/>
        </w:rPr>
        <w:tab/>
      </w:r>
      <w:r>
        <w:rPr>
          <w:noProof/>
        </w:rPr>
        <w:fldChar w:fldCharType="begin"/>
      </w:r>
      <w:r>
        <w:rPr>
          <w:noProof/>
        </w:rPr>
        <w:instrText xml:space="preserve"> PAGEREF _Toc170725907 \h </w:instrText>
      </w:r>
      <w:r>
        <w:rPr>
          <w:noProof/>
        </w:rPr>
      </w:r>
      <w:r>
        <w:rPr>
          <w:noProof/>
        </w:rPr>
        <w:fldChar w:fldCharType="separate"/>
      </w:r>
      <w:r>
        <w:rPr>
          <w:noProof/>
        </w:rPr>
        <w:t>3</w:t>
      </w:r>
      <w:r>
        <w:rPr>
          <w:noProof/>
        </w:rPr>
        <w:fldChar w:fldCharType="end"/>
      </w:r>
    </w:p>
    <w:p w14:paraId="16E0AF3C" w14:textId="5C57EA2B" w:rsidR="00710EC7" w:rsidRDefault="00710EC7">
      <w:pPr>
        <w:pStyle w:val="Verzeichnis1"/>
        <w:rPr>
          <w:rFonts w:asciiTheme="minorHAnsi" w:eastAsiaTheme="minorEastAsia" w:hAnsiTheme="minorHAnsi" w:cstheme="minorBidi"/>
          <w:b w:val="0"/>
          <w:noProof/>
          <w:kern w:val="2"/>
          <w:sz w:val="22"/>
          <w:szCs w:val="22"/>
          <w:lang w:val="en-GB" w:eastAsia="en-GB"/>
          <w14:ligatures w14:val="standardContextual"/>
        </w:rPr>
      </w:pPr>
      <w:r w:rsidRPr="00CC7858">
        <w:rPr>
          <w:rFonts w:cs="Arial"/>
          <w:noProof/>
        </w:rPr>
        <w:t>3</w:t>
      </w:r>
      <w:r>
        <w:rPr>
          <w:rFonts w:asciiTheme="minorHAnsi" w:eastAsiaTheme="minorEastAsia" w:hAnsiTheme="minorHAnsi" w:cstheme="minorBidi"/>
          <w:b w:val="0"/>
          <w:noProof/>
          <w:kern w:val="2"/>
          <w:sz w:val="22"/>
          <w:szCs w:val="22"/>
          <w:lang w:val="en-GB" w:eastAsia="en-GB"/>
          <w14:ligatures w14:val="standardContextual"/>
        </w:rPr>
        <w:tab/>
      </w:r>
      <w:r w:rsidRPr="00CC7858">
        <w:rPr>
          <w:rFonts w:cs="Arial"/>
          <w:noProof/>
        </w:rPr>
        <w:t>System Features</w:t>
      </w:r>
      <w:r>
        <w:rPr>
          <w:noProof/>
        </w:rPr>
        <w:tab/>
      </w:r>
      <w:r>
        <w:rPr>
          <w:noProof/>
        </w:rPr>
        <w:fldChar w:fldCharType="begin"/>
      </w:r>
      <w:r>
        <w:rPr>
          <w:noProof/>
        </w:rPr>
        <w:instrText xml:space="preserve"> PAGEREF _Toc170725908 \h </w:instrText>
      </w:r>
      <w:r>
        <w:rPr>
          <w:noProof/>
        </w:rPr>
      </w:r>
      <w:r>
        <w:rPr>
          <w:noProof/>
        </w:rPr>
        <w:fldChar w:fldCharType="separate"/>
      </w:r>
      <w:r>
        <w:rPr>
          <w:noProof/>
        </w:rPr>
        <w:t>3</w:t>
      </w:r>
      <w:r>
        <w:rPr>
          <w:noProof/>
        </w:rPr>
        <w:fldChar w:fldCharType="end"/>
      </w:r>
    </w:p>
    <w:p w14:paraId="44AF5A00" w14:textId="1C4DF1F6" w:rsidR="00710EC7" w:rsidRDefault="00710EC7">
      <w:pPr>
        <w:pStyle w:val="Verzeichnis2"/>
        <w:rPr>
          <w:rFonts w:asciiTheme="minorHAnsi" w:eastAsiaTheme="minorEastAsia" w:hAnsiTheme="minorHAnsi" w:cstheme="minorBidi"/>
          <w:noProof/>
          <w:kern w:val="2"/>
          <w:sz w:val="22"/>
          <w:szCs w:val="22"/>
          <w:lang w:val="en-GB" w:eastAsia="en-GB"/>
          <w14:ligatures w14:val="standardContextual"/>
        </w:rPr>
      </w:pPr>
      <w:r w:rsidRPr="00CC7858">
        <w:rPr>
          <w:rFonts w:cs="Arial"/>
          <w:noProof/>
        </w:rPr>
        <w:t>3.1</w:t>
      </w:r>
      <w:r>
        <w:rPr>
          <w:rFonts w:asciiTheme="minorHAnsi" w:eastAsiaTheme="minorEastAsia" w:hAnsiTheme="minorHAnsi" w:cstheme="minorBidi"/>
          <w:noProof/>
          <w:kern w:val="2"/>
          <w:sz w:val="22"/>
          <w:szCs w:val="22"/>
          <w:lang w:val="en-GB" w:eastAsia="en-GB"/>
          <w14:ligatures w14:val="standardContextual"/>
        </w:rPr>
        <w:tab/>
      </w:r>
      <w:r w:rsidRPr="00CC7858">
        <w:rPr>
          <w:rFonts w:cs="Arial"/>
          <w:noProof/>
        </w:rPr>
        <w:t>Sensors</w:t>
      </w:r>
      <w:r>
        <w:rPr>
          <w:noProof/>
        </w:rPr>
        <w:tab/>
      </w:r>
      <w:r>
        <w:rPr>
          <w:noProof/>
        </w:rPr>
        <w:fldChar w:fldCharType="begin"/>
      </w:r>
      <w:r>
        <w:rPr>
          <w:noProof/>
        </w:rPr>
        <w:instrText xml:space="preserve"> PAGEREF _Toc170725909 \h </w:instrText>
      </w:r>
      <w:r>
        <w:rPr>
          <w:noProof/>
        </w:rPr>
      </w:r>
      <w:r>
        <w:rPr>
          <w:noProof/>
        </w:rPr>
        <w:fldChar w:fldCharType="separate"/>
      </w:r>
      <w:r>
        <w:rPr>
          <w:noProof/>
        </w:rPr>
        <w:t>3</w:t>
      </w:r>
      <w:r>
        <w:rPr>
          <w:noProof/>
        </w:rPr>
        <w:fldChar w:fldCharType="end"/>
      </w:r>
    </w:p>
    <w:p w14:paraId="161C9D9A" w14:textId="4AC049B0" w:rsidR="00710EC7" w:rsidRDefault="00710EC7">
      <w:pPr>
        <w:pStyle w:val="Verzeichnis2"/>
        <w:rPr>
          <w:rFonts w:asciiTheme="minorHAnsi" w:eastAsiaTheme="minorEastAsia" w:hAnsiTheme="minorHAnsi" w:cstheme="minorBidi"/>
          <w:noProof/>
          <w:kern w:val="2"/>
          <w:sz w:val="22"/>
          <w:szCs w:val="22"/>
          <w:lang w:val="en-GB" w:eastAsia="en-GB"/>
          <w14:ligatures w14:val="standardContextual"/>
        </w:rPr>
      </w:pPr>
      <w:r w:rsidRPr="00CC7858">
        <w:rPr>
          <w:rFonts w:cs="Arial"/>
          <w:noProof/>
        </w:rPr>
        <w:t>3.2</w:t>
      </w:r>
      <w:r>
        <w:rPr>
          <w:rFonts w:asciiTheme="minorHAnsi" w:eastAsiaTheme="minorEastAsia" w:hAnsiTheme="minorHAnsi" w:cstheme="minorBidi"/>
          <w:noProof/>
          <w:kern w:val="2"/>
          <w:sz w:val="22"/>
          <w:szCs w:val="22"/>
          <w:lang w:val="en-GB" w:eastAsia="en-GB"/>
          <w14:ligatures w14:val="standardContextual"/>
        </w:rPr>
        <w:tab/>
      </w:r>
      <w:r w:rsidRPr="00CC7858">
        <w:rPr>
          <w:rFonts w:cs="Arial"/>
          <w:noProof/>
        </w:rPr>
        <w:t>Precise and powerful outputs</w:t>
      </w:r>
      <w:r>
        <w:rPr>
          <w:noProof/>
        </w:rPr>
        <w:tab/>
      </w:r>
      <w:r>
        <w:rPr>
          <w:noProof/>
        </w:rPr>
        <w:fldChar w:fldCharType="begin"/>
      </w:r>
      <w:r>
        <w:rPr>
          <w:noProof/>
        </w:rPr>
        <w:instrText xml:space="preserve"> PAGEREF _Toc170725910 \h </w:instrText>
      </w:r>
      <w:r>
        <w:rPr>
          <w:noProof/>
        </w:rPr>
      </w:r>
      <w:r>
        <w:rPr>
          <w:noProof/>
        </w:rPr>
        <w:fldChar w:fldCharType="separate"/>
      </w:r>
      <w:r>
        <w:rPr>
          <w:noProof/>
        </w:rPr>
        <w:t>3</w:t>
      </w:r>
      <w:r>
        <w:rPr>
          <w:noProof/>
        </w:rPr>
        <w:fldChar w:fldCharType="end"/>
      </w:r>
    </w:p>
    <w:p w14:paraId="62D6CA20" w14:textId="5E3C1CED" w:rsidR="00710EC7" w:rsidRDefault="00710EC7">
      <w:pPr>
        <w:pStyle w:val="Verzeichnis2"/>
        <w:rPr>
          <w:rFonts w:asciiTheme="minorHAnsi" w:eastAsiaTheme="minorEastAsia" w:hAnsiTheme="minorHAnsi" w:cstheme="minorBidi"/>
          <w:noProof/>
          <w:kern w:val="2"/>
          <w:sz w:val="22"/>
          <w:szCs w:val="22"/>
          <w:lang w:val="en-GB" w:eastAsia="en-GB"/>
          <w14:ligatures w14:val="standardContextual"/>
        </w:rPr>
      </w:pPr>
      <w:r w:rsidRPr="00CC7858">
        <w:rPr>
          <w:noProof/>
          <w:lang w:val="en-GB"/>
        </w:rPr>
        <w:t>3.3</w:t>
      </w:r>
      <w:r>
        <w:rPr>
          <w:rFonts w:asciiTheme="minorHAnsi" w:eastAsiaTheme="minorEastAsia" w:hAnsiTheme="minorHAnsi" w:cstheme="minorBidi"/>
          <w:noProof/>
          <w:kern w:val="2"/>
          <w:sz w:val="22"/>
          <w:szCs w:val="22"/>
          <w:lang w:val="en-GB" w:eastAsia="en-GB"/>
          <w14:ligatures w14:val="standardContextual"/>
        </w:rPr>
        <w:tab/>
      </w:r>
      <w:r w:rsidRPr="00CC7858">
        <w:rPr>
          <w:noProof/>
          <w:lang w:val="en-GB"/>
        </w:rPr>
        <w:t>low weight and low volume</w:t>
      </w:r>
      <w:r>
        <w:rPr>
          <w:noProof/>
        </w:rPr>
        <w:tab/>
      </w:r>
      <w:r>
        <w:rPr>
          <w:noProof/>
        </w:rPr>
        <w:fldChar w:fldCharType="begin"/>
      </w:r>
      <w:r>
        <w:rPr>
          <w:noProof/>
        </w:rPr>
        <w:instrText xml:space="preserve"> PAGEREF _Toc170725911 \h </w:instrText>
      </w:r>
      <w:r>
        <w:rPr>
          <w:noProof/>
        </w:rPr>
      </w:r>
      <w:r>
        <w:rPr>
          <w:noProof/>
        </w:rPr>
        <w:fldChar w:fldCharType="separate"/>
      </w:r>
      <w:r>
        <w:rPr>
          <w:noProof/>
        </w:rPr>
        <w:t>4</w:t>
      </w:r>
      <w:r>
        <w:rPr>
          <w:noProof/>
        </w:rPr>
        <w:fldChar w:fldCharType="end"/>
      </w:r>
    </w:p>
    <w:p w14:paraId="65151BC5" w14:textId="6BBEC353" w:rsidR="00710EC7" w:rsidRDefault="00710EC7">
      <w:pPr>
        <w:pStyle w:val="Verzeichnis2"/>
        <w:rPr>
          <w:rFonts w:asciiTheme="minorHAnsi" w:eastAsiaTheme="minorEastAsia" w:hAnsiTheme="minorHAnsi" w:cstheme="minorBidi"/>
          <w:noProof/>
          <w:kern w:val="2"/>
          <w:sz w:val="22"/>
          <w:szCs w:val="22"/>
          <w:lang w:val="en-GB" w:eastAsia="en-GB"/>
          <w14:ligatures w14:val="standardContextual"/>
        </w:rPr>
      </w:pPr>
      <w:r w:rsidRPr="00CC7858">
        <w:rPr>
          <w:noProof/>
          <w:lang w:val="en-GB"/>
        </w:rPr>
        <w:t>3.4</w:t>
      </w:r>
      <w:r>
        <w:rPr>
          <w:rFonts w:asciiTheme="minorHAnsi" w:eastAsiaTheme="minorEastAsia" w:hAnsiTheme="minorHAnsi" w:cstheme="minorBidi"/>
          <w:noProof/>
          <w:kern w:val="2"/>
          <w:sz w:val="22"/>
          <w:szCs w:val="22"/>
          <w:lang w:val="en-GB" w:eastAsia="en-GB"/>
          <w14:ligatures w14:val="standardContextual"/>
        </w:rPr>
        <w:tab/>
      </w:r>
      <w:r w:rsidRPr="00CC7858">
        <w:rPr>
          <w:noProof/>
          <w:lang w:val="en-GB"/>
        </w:rPr>
        <w:t>Low maintenance</w:t>
      </w:r>
      <w:r>
        <w:rPr>
          <w:noProof/>
        </w:rPr>
        <w:tab/>
      </w:r>
      <w:r>
        <w:rPr>
          <w:noProof/>
        </w:rPr>
        <w:fldChar w:fldCharType="begin"/>
      </w:r>
      <w:r>
        <w:rPr>
          <w:noProof/>
        </w:rPr>
        <w:instrText xml:space="preserve"> PAGEREF _Toc170725912 \h </w:instrText>
      </w:r>
      <w:r>
        <w:rPr>
          <w:noProof/>
        </w:rPr>
      </w:r>
      <w:r>
        <w:rPr>
          <w:noProof/>
        </w:rPr>
        <w:fldChar w:fldCharType="separate"/>
      </w:r>
      <w:r>
        <w:rPr>
          <w:noProof/>
        </w:rPr>
        <w:t>4</w:t>
      </w:r>
      <w:r>
        <w:rPr>
          <w:noProof/>
        </w:rPr>
        <w:fldChar w:fldCharType="end"/>
      </w:r>
    </w:p>
    <w:p w14:paraId="75D72EDA" w14:textId="5605F600" w:rsidR="00710EC7" w:rsidRDefault="00710EC7">
      <w:pPr>
        <w:pStyle w:val="Verzeichnis2"/>
        <w:rPr>
          <w:rFonts w:asciiTheme="minorHAnsi" w:eastAsiaTheme="minorEastAsia" w:hAnsiTheme="minorHAnsi" w:cstheme="minorBidi"/>
          <w:noProof/>
          <w:kern w:val="2"/>
          <w:sz w:val="22"/>
          <w:szCs w:val="22"/>
          <w:lang w:val="en-GB" w:eastAsia="en-GB"/>
          <w14:ligatures w14:val="standardContextual"/>
        </w:rPr>
      </w:pPr>
      <w:r w:rsidRPr="00CC7858">
        <w:rPr>
          <w:noProof/>
          <w:lang w:val="en-GB"/>
        </w:rPr>
        <w:t>3.5</w:t>
      </w:r>
      <w:r>
        <w:rPr>
          <w:rFonts w:asciiTheme="minorHAnsi" w:eastAsiaTheme="minorEastAsia" w:hAnsiTheme="minorHAnsi" w:cstheme="minorBidi"/>
          <w:noProof/>
          <w:kern w:val="2"/>
          <w:sz w:val="22"/>
          <w:szCs w:val="22"/>
          <w:lang w:val="en-GB" w:eastAsia="en-GB"/>
          <w14:ligatures w14:val="standardContextual"/>
        </w:rPr>
        <w:tab/>
      </w:r>
      <w:r w:rsidRPr="00CC7858">
        <w:rPr>
          <w:noProof/>
          <w:lang w:val="en-GB"/>
        </w:rPr>
        <w:t>Rough and handy design</w:t>
      </w:r>
      <w:r>
        <w:rPr>
          <w:noProof/>
        </w:rPr>
        <w:tab/>
      </w:r>
      <w:r>
        <w:rPr>
          <w:noProof/>
        </w:rPr>
        <w:fldChar w:fldCharType="begin"/>
      </w:r>
      <w:r>
        <w:rPr>
          <w:noProof/>
        </w:rPr>
        <w:instrText xml:space="preserve"> PAGEREF _Toc170725913 \h </w:instrText>
      </w:r>
      <w:r>
        <w:rPr>
          <w:noProof/>
        </w:rPr>
      </w:r>
      <w:r>
        <w:rPr>
          <w:noProof/>
        </w:rPr>
        <w:fldChar w:fldCharType="separate"/>
      </w:r>
      <w:r>
        <w:rPr>
          <w:noProof/>
        </w:rPr>
        <w:t>4</w:t>
      </w:r>
      <w:r>
        <w:rPr>
          <w:noProof/>
        </w:rPr>
        <w:fldChar w:fldCharType="end"/>
      </w:r>
    </w:p>
    <w:p w14:paraId="5B2D5CAD" w14:textId="69D375B9" w:rsidR="00710EC7" w:rsidRDefault="00710EC7">
      <w:pPr>
        <w:pStyle w:val="Verzeichnis2"/>
        <w:rPr>
          <w:rFonts w:asciiTheme="minorHAnsi" w:eastAsiaTheme="minorEastAsia" w:hAnsiTheme="minorHAnsi" w:cstheme="minorBidi"/>
          <w:noProof/>
          <w:kern w:val="2"/>
          <w:sz w:val="22"/>
          <w:szCs w:val="22"/>
          <w:lang w:val="en-GB" w:eastAsia="en-GB"/>
          <w14:ligatures w14:val="standardContextual"/>
        </w:rPr>
      </w:pPr>
      <w:r w:rsidRPr="00CC7858">
        <w:rPr>
          <w:noProof/>
          <w:lang w:val="en-GB"/>
        </w:rPr>
        <w:t>3.6</w:t>
      </w:r>
      <w:r>
        <w:rPr>
          <w:rFonts w:asciiTheme="minorHAnsi" w:eastAsiaTheme="minorEastAsia" w:hAnsiTheme="minorHAnsi" w:cstheme="minorBidi"/>
          <w:noProof/>
          <w:kern w:val="2"/>
          <w:sz w:val="22"/>
          <w:szCs w:val="22"/>
          <w:lang w:val="en-GB" w:eastAsia="en-GB"/>
          <w14:ligatures w14:val="standardContextual"/>
        </w:rPr>
        <w:tab/>
      </w:r>
      <w:r w:rsidRPr="00CC7858">
        <w:rPr>
          <w:noProof/>
          <w:lang w:val="en-GB"/>
        </w:rPr>
        <w:t>User friendly Software</w:t>
      </w:r>
      <w:r>
        <w:rPr>
          <w:noProof/>
        </w:rPr>
        <w:tab/>
      </w:r>
      <w:r>
        <w:rPr>
          <w:noProof/>
        </w:rPr>
        <w:fldChar w:fldCharType="begin"/>
      </w:r>
      <w:r>
        <w:rPr>
          <w:noProof/>
        </w:rPr>
        <w:instrText xml:space="preserve"> PAGEREF _Toc170725914 \h </w:instrText>
      </w:r>
      <w:r>
        <w:rPr>
          <w:noProof/>
        </w:rPr>
      </w:r>
      <w:r>
        <w:rPr>
          <w:noProof/>
        </w:rPr>
        <w:fldChar w:fldCharType="separate"/>
      </w:r>
      <w:r>
        <w:rPr>
          <w:noProof/>
        </w:rPr>
        <w:t>4</w:t>
      </w:r>
      <w:r>
        <w:rPr>
          <w:noProof/>
        </w:rPr>
        <w:fldChar w:fldCharType="end"/>
      </w:r>
    </w:p>
    <w:p w14:paraId="76493FDF" w14:textId="0946277E" w:rsidR="00710EC7" w:rsidRDefault="00710EC7">
      <w:pPr>
        <w:pStyle w:val="Verzeichnis1"/>
        <w:rPr>
          <w:rFonts w:asciiTheme="minorHAnsi" w:eastAsiaTheme="minorEastAsia" w:hAnsiTheme="minorHAnsi" w:cstheme="minorBidi"/>
          <w:b w:val="0"/>
          <w:noProof/>
          <w:kern w:val="2"/>
          <w:sz w:val="22"/>
          <w:szCs w:val="22"/>
          <w:lang w:val="en-GB" w:eastAsia="en-GB"/>
          <w14:ligatures w14:val="standardContextual"/>
        </w:rPr>
      </w:pPr>
      <w:r w:rsidRPr="00CC7858">
        <w:rPr>
          <w:rFonts w:cs="Arial"/>
          <w:noProof/>
        </w:rPr>
        <w:t>4</w:t>
      </w:r>
      <w:r>
        <w:rPr>
          <w:rFonts w:asciiTheme="minorHAnsi" w:eastAsiaTheme="minorEastAsia" w:hAnsiTheme="minorHAnsi" w:cstheme="minorBidi"/>
          <w:b w:val="0"/>
          <w:noProof/>
          <w:kern w:val="2"/>
          <w:sz w:val="22"/>
          <w:szCs w:val="22"/>
          <w:lang w:val="en-GB" w:eastAsia="en-GB"/>
          <w14:ligatures w14:val="standardContextual"/>
        </w:rPr>
        <w:tab/>
      </w:r>
      <w:r w:rsidRPr="00CC7858">
        <w:rPr>
          <w:rFonts w:cs="Arial"/>
          <w:noProof/>
        </w:rPr>
        <w:t>Other Requirements</w:t>
      </w:r>
      <w:r>
        <w:rPr>
          <w:noProof/>
        </w:rPr>
        <w:tab/>
      </w:r>
      <w:r>
        <w:rPr>
          <w:noProof/>
        </w:rPr>
        <w:fldChar w:fldCharType="begin"/>
      </w:r>
      <w:r>
        <w:rPr>
          <w:noProof/>
        </w:rPr>
        <w:instrText xml:space="preserve"> PAGEREF _Toc170725915 \h </w:instrText>
      </w:r>
      <w:r>
        <w:rPr>
          <w:noProof/>
        </w:rPr>
      </w:r>
      <w:r>
        <w:rPr>
          <w:noProof/>
        </w:rPr>
        <w:fldChar w:fldCharType="separate"/>
      </w:r>
      <w:r>
        <w:rPr>
          <w:noProof/>
        </w:rPr>
        <w:t>4</w:t>
      </w:r>
      <w:r>
        <w:rPr>
          <w:noProof/>
        </w:rPr>
        <w:fldChar w:fldCharType="end"/>
      </w:r>
    </w:p>
    <w:p w14:paraId="732444D8" w14:textId="43871A9B" w:rsidR="00710EC7" w:rsidRDefault="00710EC7">
      <w:pPr>
        <w:pStyle w:val="Verzeichnis2"/>
        <w:rPr>
          <w:rFonts w:asciiTheme="minorHAnsi" w:eastAsiaTheme="minorEastAsia" w:hAnsiTheme="minorHAnsi" w:cstheme="minorBidi"/>
          <w:noProof/>
          <w:kern w:val="2"/>
          <w:sz w:val="22"/>
          <w:szCs w:val="22"/>
          <w:lang w:val="en-GB" w:eastAsia="en-GB"/>
          <w14:ligatures w14:val="standardContextual"/>
        </w:rPr>
      </w:pPr>
      <w:r w:rsidRPr="00CC7858">
        <w:rPr>
          <w:rFonts w:cs="Arial"/>
          <w:noProof/>
        </w:rPr>
        <w:t>4.1</w:t>
      </w:r>
      <w:r>
        <w:rPr>
          <w:rFonts w:asciiTheme="minorHAnsi" w:eastAsiaTheme="minorEastAsia" w:hAnsiTheme="minorHAnsi" w:cstheme="minorBidi"/>
          <w:noProof/>
          <w:kern w:val="2"/>
          <w:sz w:val="22"/>
          <w:szCs w:val="22"/>
          <w:lang w:val="en-GB" w:eastAsia="en-GB"/>
          <w14:ligatures w14:val="standardContextual"/>
        </w:rPr>
        <w:tab/>
      </w:r>
      <w:r w:rsidRPr="00CC7858">
        <w:rPr>
          <w:rFonts w:cs="Arial"/>
          <w:noProof/>
        </w:rPr>
        <w:t>Safety</w:t>
      </w:r>
      <w:r>
        <w:rPr>
          <w:noProof/>
        </w:rPr>
        <w:tab/>
      </w:r>
      <w:r>
        <w:rPr>
          <w:noProof/>
        </w:rPr>
        <w:fldChar w:fldCharType="begin"/>
      </w:r>
      <w:r>
        <w:rPr>
          <w:noProof/>
        </w:rPr>
        <w:instrText xml:space="preserve"> PAGEREF _Toc170725916 \h </w:instrText>
      </w:r>
      <w:r>
        <w:rPr>
          <w:noProof/>
        </w:rPr>
      </w:r>
      <w:r>
        <w:rPr>
          <w:noProof/>
        </w:rPr>
        <w:fldChar w:fldCharType="separate"/>
      </w:r>
      <w:r>
        <w:rPr>
          <w:noProof/>
        </w:rPr>
        <w:t>4</w:t>
      </w:r>
      <w:r>
        <w:rPr>
          <w:noProof/>
        </w:rPr>
        <w:fldChar w:fldCharType="end"/>
      </w:r>
    </w:p>
    <w:p w14:paraId="517215F8" w14:textId="217A815D" w:rsidR="00710EC7" w:rsidRDefault="00710EC7">
      <w:pPr>
        <w:pStyle w:val="Verzeichnis9"/>
        <w:rPr>
          <w:rFonts w:asciiTheme="minorHAnsi" w:eastAsiaTheme="minorEastAsia" w:hAnsiTheme="minorHAnsi" w:cstheme="minorBidi"/>
          <w:noProof/>
          <w:kern w:val="2"/>
          <w:sz w:val="22"/>
          <w:szCs w:val="22"/>
          <w:lang w:val="en-GB" w:eastAsia="en-GB"/>
          <w14:ligatures w14:val="standardContextual"/>
        </w:rPr>
      </w:pPr>
      <w:r w:rsidRPr="00CC7858">
        <w:rPr>
          <w:rFonts w:cs="Arial"/>
          <w:noProof/>
        </w:rPr>
        <w:t>Appendix A: Glossary</w:t>
      </w:r>
      <w:r>
        <w:rPr>
          <w:noProof/>
        </w:rPr>
        <w:tab/>
      </w:r>
      <w:r>
        <w:rPr>
          <w:noProof/>
        </w:rPr>
        <w:fldChar w:fldCharType="begin"/>
      </w:r>
      <w:r>
        <w:rPr>
          <w:noProof/>
        </w:rPr>
        <w:instrText xml:space="preserve"> PAGEREF _Toc170725917 \h </w:instrText>
      </w:r>
      <w:r>
        <w:rPr>
          <w:noProof/>
        </w:rPr>
      </w:r>
      <w:r>
        <w:rPr>
          <w:noProof/>
        </w:rPr>
        <w:fldChar w:fldCharType="separate"/>
      </w:r>
      <w:r>
        <w:rPr>
          <w:noProof/>
        </w:rPr>
        <w:t>4</w:t>
      </w:r>
      <w:r>
        <w:rPr>
          <w:noProof/>
        </w:rPr>
        <w:fldChar w:fldCharType="end"/>
      </w:r>
    </w:p>
    <w:p w14:paraId="6E5AEFB1" w14:textId="77777777" w:rsidR="003537A3" w:rsidRPr="00557676" w:rsidRDefault="003537A3">
      <w:pPr>
        <w:rPr>
          <w:rFonts w:cs="Arial"/>
          <w:lang w:val="en-GB"/>
        </w:rPr>
      </w:pPr>
      <w:r w:rsidRPr="00543416">
        <w:rPr>
          <w:rFonts w:cs="Arial"/>
          <w:lang w:val="de-DE"/>
        </w:rPr>
        <w:fldChar w:fldCharType="end"/>
      </w:r>
      <w:bookmarkStart w:id="2" w:name="_Ref504466622"/>
      <w:bookmarkStart w:id="3" w:name="_Ref504466695"/>
      <w:bookmarkStart w:id="4" w:name="_Ref504466706"/>
      <w:bookmarkStart w:id="5" w:name="_Ref504466728"/>
      <w:bookmarkStart w:id="6" w:name="_Ref504466733"/>
      <w:bookmarkStart w:id="7" w:name="_Ref504466738"/>
      <w:bookmarkStart w:id="8" w:name="_Ref504466743"/>
      <w:bookmarkStart w:id="9" w:name="_Ref504466763"/>
      <w:bookmarkStart w:id="10" w:name="_Ref504466767"/>
      <w:bookmarkStart w:id="11" w:name="_Ref504466771"/>
      <w:bookmarkStart w:id="12" w:name="_Ref504466775"/>
      <w:bookmarkStart w:id="13" w:name="_Ref504466779"/>
      <w:bookmarkStart w:id="14" w:name="_Ref504466782"/>
      <w:bookmarkStart w:id="15" w:name="_Ref504466815"/>
    </w:p>
    <w:p w14:paraId="6E5AEFB2" w14:textId="77777777" w:rsidR="003537A3" w:rsidRPr="00543416" w:rsidRDefault="003537A3">
      <w:pPr>
        <w:pStyle w:val="berschrift1"/>
        <w:rPr>
          <w:rFonts w:cs="Arial"/>
          <w:lang w:val="de-DE"/>
        </w:rPr>
      </w:pPr>
      <w:r w:rsidRPr="00557676">
        <w:rPr>
          <w:rFonts w:cs="Arial"/>
          <w:lang w:val="en-GB"/>
        </w:rPr>
        <w:br w:type="page"/>
      </w:r>
      <w:bookmarkStart w:id="16" w:name="_Toc170725903"/>
      <w:r w:rsidRPr="00543416">
        <w:rPr>
          <w:rFonts w:cs="Arial"/>
        </w:rPr>
        <w:lastRenderedPageBreak/>
        <w:t>Introduction</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sidRPr="00543416">
        <w:rPr>
          <w:rFonts w:cs="Arial"/>
          <w:lang w:val="de-DE"/>
        </w:rPr>
        <w:t xml:space="preserve">  </w:t>
      </w:r>
    </w:p>
    <w:p w14:paraId="6E5AEFB3" w14:textId="77777777" w:rsidR="003537A3" w:rsidRPr="00543416" w:rsidRDefault="003537A3">
      <w:pPr>
        <w:pStyle w:val="berschrift2"/>
        <w:rPr>
          <w:rFonts w:cs="Arial"/>
        </w:rPr>
      </w:pPr>
      <w:bookmarkStart w:id="17" w:name="_Toc26701301"/>
      <w:bookmarkStart w:id="18" w:name="_Toc170725904"/>
      <w:r w:rsidRPr="00543416">
        <w:rPr>
          <w:rFonts w:cs="Arial"/>
        </w:rPr>
        <w:t>Purpose of the document</w:t>
      </w:r>
      <w:bookmarkEnd w:id="17"/>
      <w:bookmarkEnd w:id="18"/>
    </w:p>
    <w:p w14:paraId="6E5AEFB4" w14:textId="6F9659F7" w:rsidR="003537A3" w:rsidRPr="00543416" w:rsidRDefault="003537A3">
      <w:pPr>
        <w:rPr>
          <w:rFonts w:cs="Arial"/>
        </w:rPr>
      </w:pPr>
      <w:r w:rsidRPr="00543416">
        <w:rPr>
          <w:rFonts w:cs="Arial"/>
        </w:rPr>
        <w:t xml:space="preserve">The intention of this document is to describe the functional requirements of </w:t>
      </w:r>
      <w:r w:rsidR="001C68ED" w:rsidRPr="00543416">
        <w:rPr>
          <w:rFonts w:cs="Arial"/>
        </w:rPr>
        <w:t>the</w:t>
      </w:r>
      <w:r w:rsidRPr="00543416">
        <w:rPr>
          <w:rFonts w:cs="Arial"/>
        </w:rPr>
        <w:t xml:space="preserve"> product. It describes </w:t>
      </w:r>
      <w:r w:rsidRPr="00543416">
        <w:rPr>
          <w:rStyle w:val="Fett"/>
          <w:rFonts w:cs="Arial"/>
        </w:rPr>
        <w:t xml:space="preserve">what </w:t>
      </w:r>
      <w:r w:rsidRPr="00543416">
        <w:rPr>
          <w:rFonts w:cs="Arial"/>
        </w:rPr>
        <w:t xml:space="preserve">functionality the </w:t>
      </w:r>
      <w:r w:rsidR="001C68ED" w:rsidRPr="00543416">
        <w:rPr>
          <w:rFonts w:cs="Arial"/>
        </w:rPr>
        <w:t>product</w:t>
      </w:r>
      <w:r w:rsidRPr="00543416">
        <w:rPr>
          <w:rFonts w:cs="Arial"/>
        </w:rPr>
        <w:t xml:space="preserve"> will cover</w:t>
      </w:r>
      <w:r w:rsidR="008B6D6E">
        <w:rPr>
          <w:rFonts w:cs="Arial"/>
        </w:rPr>
        <w:t xml:space="preserve"> and what functions will NOT be covered</w:t>
      </w:r>
      <w:r w:rsidRPr="00543416">
        <w:rPr>
          <w:rFonts w:cs="Arial"/>
        </w:rPr>
        <w:t>, thus focusing on the customer-perspective (what work can I do with it). NOTE: This document should not cover how the functions will be implemented</w:t>
      </w:r>
    </w:p>
    <w:p w14:paraId="6E5AEFBC" w14:textId="77777777" w:rsidR="003537A3" w:rsidRPr="00C31DFC" w:rsidRDefault="003537A3" w:rsidP="00C31DFC">
      <w:pPr>
        <w:pStyle w:val="berschrift1"/>
        <w:rPr>
          <w:rFonts w:cs="Arial"/>
        </w:rPr>
      </w:pPr>
      <w:bookmarkStart w:id="19" w:name="_Ref504466647"/>
      <w:bookmarkStart w:id="20" w:name="_Ref504466749"/>
      <w:bookmarkStart w:id="21" w:name="_Toc170725905"/>
      <w:r w:rsidRPr="00543416">
        <w:rPr>
          <w:rFonts w:cs="Arial"/>
        </w:rPr>
        <w:t>Overall Description</w:t>
      </w:r>
      <w:bookmarkEnd w:id="19"/>
      <w:bookmarkEnd w:id="20"/>
      <w:bookmarkEnd w:id="21"/>
      <w:r w:rsidRPr="00543416">
        <w:rPr>
          <w:rFonts w:cs="Arial"/>
        </w:rPr>
        <w:t xml:space="preserve">  </w:t>
      </w:r>
    </w:p>
    <w:p w14:paraId="6E5AEFBD" w14:textId="77777777" w:rsidR="003537A3" w:rsidRPr="00543416" w:rsidRDefault="003537A3">
      <w:pPr>
        <w:pStyle w:val="berschrift2"/>
        <w:rPr>
          <w:rFonts w:cs="Arial"/>
        </w:rPr>
      </w:pPr>
      <w:bookmarkStart w:id="22" w:name="_Toc170725906"/>
      <w:r w:rsidRPr="00543416">
        <w:rPr>
          <w:rFonts w:cs="Arial"/>
        </w:rPr>
        <w:t>Product Scope</w:t>
      </w:r>
      <w:bookmarkEnd w:id="22"/>
      <w:r w:rsidRPr="00543416">
        <w:rPr>
          <w:rFonts w:cs="Arial"/>
        </w:rPr>
        <w:t xml:space="preserve">  </w:t>
      </w:r>
    </w:p>
    <w:p w14:paraId="3C1CE402" w14:textId="67C0E5EB" w:rsidR="000A3E77" w:rsidRPr="0030563F" w:rsidRDefault="000A3E77" w:rsidP="0065362C">
      <w:pPr>
        <w:rPr>
          <w:rFonts w:cs="Arial"/>
          <w:lang w:val="de-DE"/>
        </w:rPr>
      </w:pPr>
      <w:r w:rsidRPr="000A3E77">
        <w:rPr>
          <w:rFonts w:cs="Arial"/>
          <w:lang w:val="de-DE"/>
        </w:rPr>
        <w:t xml:space="preserve">Das Produkt soll </w:t>
      </w:r>
      <w:r w:rsidR="00872D39">
        <w:rPr>
          <w:rFonts w:cs="Arial"/>
          <w:lang w:val="de-DE"/>
        </w:rPr>
        <w:t>m</w:t>
      </w:r>
      <w:r w:rsidRPr="000A3E77">
        <w:rPr>
          <w:rFonts w:cs="Arial"/>
          <w:lang w:val="de-DE"/>
        </w:rPr>
        <w:t>obile</w:t>
      </w:r>
      <w:r>
        <w:rPr>
          <w:rFonts w:cs="Arial"/>
          <w:lang w:val="de-DE"/>
        </w:rPr>
        <w:t xml:space="preserve">-, </w:t>
      </w:r>
      <w:r w:rsidR="00872D39">
        <w:rPr>
          <w:rFonts w:cs="Arial"/>
          <w:lang w:val="de-DE"/>
        </w:rPr>
        <w:t>s</w:t>
      </w:r>
      <w:r>
        <w:rPr>
          <w:rFonts w:cs="Arial"/>
          <w:lang w:val="de-DE"/>
        </w:rPr>
        <w:t>e</w:t>
      </w:r>
      <w:r w:rsidR="00872D39">
        <w:rPr>
          <w:rFonts w:cs="Arial"/>
          <w:lang w:val="de-DE"/>
        </w:rPr>
        <w:t>l</w:t>
      </w:r>
      <w:r>
        <w:rPr>
          <w:rFonts w:cs="Arial"/>
          <w:lang w:val="de-DE"/>
        </w:rPr>
        <w:t xml:space="preserve">bstversorgte- </w:t>
      </w:r>
      <w:r w:rsidR="00872D39">
        <w:rPr>
          <w:rFonts w:cs="Arial"/>
          <w:lang w:val="de-DE"/>
        </w:rPr>
        <w:t>E</w:t>
      </w:r>
      <w:r>
        <w:rPr>
          <w:rFonts w:cs="Arial"/>
          <w:lang w:val="de-DE"/>
        </w:rPr>
        <w:t xml:space="preserve">inheiten umfassen, </w:t>
      </w:r>
      <w:r w:rsidR="00872D39">
        <w:rPr>
          <w:rFonts w:cs="Arial"/>
          <w:lang w:val="de-DE"/>
        </w:rPr>
        <w:t>welche</w:t>
      </w:r>
      <w:r>
        <w:rPr>
          <w:rFonts w:cs="Arial"/>
          <w:lang w:val="de-DE"/>
        </w:rPr>
        <w:t xml:space="preserve"> mit gängigen Sensoren </w:t>
      </w:r>
      <w:r w:rsidRPr="0030563F">
        <w:rPr>
          <w:rFonts w:cs="Arial"/>
          <w:lang w:val="de-DE"/>
        </w:rPr>
        <w:t xml:space="preserve">ausgestattet </w:t>
      </w:r>
      <w:r w:rsidR="00872D39">
        <w:rPr>
          <w:rFonts w:cs="Arial"/>
          <w:lang w:val="de-DE"/>
        </w:rPr>
        <w:t>sind,</w:t>
      </w:r>
      <w:r w:rsidRPr="0030563F">
        <w:rPr>
          <w:rFonts w:cs="Arial"/>
          <w:lang w:val="de-DE"/>
        </w:rPr>
        <w:t xml:space="preserve"> sowie </w:t>
      </w:r>
      <w:r w:rsidR="00CA3F81" w:rsidRPr="0030563F">
        <w:rPr>
          <w:rFonts w:cs="Arial"/>
          <w:lang w:val="de-DE"/>
        </w:rPr>
        <w:t xml:space="preserve">über </w:t>
      </w:r>
      <w:r w:rsidRPr="0030563F">
        <w:rPr>
          <w:rFonts w:cs="Arial"/>
          <w:lang w:val="de-DE"/>
        </w:rPr>
        <w:t>we</w:t>
      </w:r>
      <w:r w:rsidR="00CA3F81" w:rsidRPr="0030563F">
        <w:rPr>
          <w:rFonts w:cs="Arial"/>
          <w:lang w:val="de-DE"/>
        </w:rPr>
        <w:t>i</w:t>
      </w:r>
      <w:r w:rsidRPr="0030563F">
        <w:rPr>
          <w:rFonts w:cs="Arial"/>
          <w:lang w:val="de-DE"/>
        </w:rPr>
        <w:t xml:space="preserve">tere Sensor </w:t>
      </w:r>
      <w:r w:rsidR="00CA3F81" w:rsidRPr="0030563F">
        <w:rPr>
          <w:rFonts w:cs="Arial"/>
          <w:lang w:val="de-DE"/>
        </w:rPr>
        <w:t>A</w:t>
      </w:r>
      <w:r w:rsidRPr="0030563F">
        <w:rPr>
          <w:rFonts w:cs="Arial"/>
          <w:lang w:val="de-DE"/>
        </w:rPr>
        <w:t>nschlussmöglichkeiten verfüg</w:t>
      </w:r>
      <w:r w:rsidR="00872D39">
        <w:rPr>
          <w:rFonts w:cs="Arial"/>
          <w:lang w:val="de-DE"/>
        </w:rPr>
        <w:t>en</w:t>
      </w:r>
      <w:r w:rsidRPr="0030563F">
        <w:rPr>
          <w:rFonts w:cs="Arial"/>
          <w:lang w:val="de-DE"/>
        </w:rPr>
        <w:t>.</w:t>
      </w:r>
    </w:p>
    <w:p w14:paraId="1500B46E" w14:textId="77777777" w:rsidR="00666909" w:rsidRPr="0030563F" w:rsidRDefault="00666909" w:rsidP="00666909">
      <w:pPr>
        <w:rPr>
          <w:rFonts w:cs="Arial"/>
          <w:lang w:val="de-DE"/>
        </w:rPr>
      </w:pPr>
      <w:r w:rsidRPr="0030563F">
        <w:rPr>
          <w:rFonts w:cs="Arial"/>
          <w:lang w:val="de-DE"/>
        </w:rPr>
        <w:t>Die Sensorbox soll auch für nicht technisch versierte Personen bedienbar sein und die gesammelten Daten dem Nutzer zugänglich machen.</w:t>
      </w:r>
    </w:p>
    <w:p w14:paraId="6E5AEFC1" w14:textId="77777777" w:rsidR="003537A3" w:rsidRPr="0030563F" w:rsidRDefault="003537A3">
      <w:pPr>
        <w:pStyle w:val="berschrift2"/>
        <w:rPr>
          <w:rFonts w:cs="Arial"/>
        </w:rPr>
      </w:pPr>
      <w:bookmarkStart w:id="23" w:name="_Toc170725907"/>
      <w:r w:rsidRPr="0030563F">
        <w:rPr>
          <w:rFonts w:cs="Arial"/>
        </w:rPr>
        <w:t>Product Functions</w:t>
      </w:r>
      <w:bookmarkEnd w:id="23"/>
      <w:r w:rsidRPr="0030563F">
        <w:rPr>
          <w:rFonts w:cs="Arial"/>
        </w:rPr>
        <w:t xml:space="preserve">  </w:t>
      </w:r>
    </w:p>
    <w:p w14:paraId="7DE3B1C7" w14:textId="6AB2EB29" w:rsidR="00E30DF1" w:rsidRPr="0030563F" w:rsidRDefault="00E30DF1" w:rsidP="00E30DF1">
      <w:pPr>
        <w:pStyle w:val="Listenabsatz"/>
        <w:numPr>
          <w:ilvl w:val="0"/>
          <w:numId w:val="21"/>
        </w:numPr>
        <w:rPr>
          <w:rFonts w:cs="Arial"/>
          <w:lang w:val="de-DE"/>
        </w:rPr>
      </w:pPr>
      <w:r w:rsidRPr="0030563F">
        <w:rPr>
          <w:rFonts w:cs="Arial"/>
          <w:lang w:val="de-DE"/>
        </w:rPr>
        <w:t>Betrieb</w:t>
      </w:r>
      <w:r w:rsidR="00DD3134" w:rsidRPr="0030563F">
        <w:rPr>
          <w:rFonts w:cs="Arial"/>
          <w:lang w:val="de-DE"/>
        </w:rPr>
        <w:t>sbereich</w:t>
      </w:r>
      <w:r w:rsidRPr="0030563F">
        <w:rPr>
          <w:rFonts w:cs="Arial"/>
          <w:lang w:val="de-DE"/>
        </w:rPr>
        <w:t xml:space="preserve"> von -10</w:t>
      </w:r>
      <w:r w:rsidR="00F43342" w:rsidRPr="0030563F">
        <w:rPr>
          <w:rFonts w:cs="Arial"/>
          <w:lang w:val="de-DE"/>
        </w:rPr>
        <w:t>°C</w:t>
      </w:r>
      <w:r w:rsidRPr="0030563F">
        <w:rPr>
          <w:rFonts w:cs="Arial"/>
          <w:lang w:val="de-DE"/>
        </w:rPr>
        <w:t xml:space="preserve"> bis 80°C</w:t>
      </w:r>
    </w:p>
    <w:p w14:paraId="23282365" w14:textId="7B779DB6" w:rsidR="00E30DF1" w:rsidRPr="0030563F" w:rsidRDefault="00E30DF1" w:rsidP="00E30DF1">
      <w:pPr>
        <w:pStyle w:val="Listenabsatz"/>
        <w:numPr>
          <w:ilvl w:val="0"/>
          <w:numId w:val="21"/>
        </w:numPr>
        <w:rPr>
          <w:rFonts w:cs="Arial"/>
          <w:lang w:val="de-DE"/>
        </w:rPr>
      </w:pPr>
      <w:r w:rsidRPr="0030563F">
        <w:rPr>
          <w:rFonts w:cs="Arial"/>
          <w:lang w:val="de-DE"/>
        </w:rPr>
        <w:t>Kann mindestens 100</w:t>
      </w:r>
      <w:r w:rsidR="00C7647E" w:rsidRPr="0030563F">
        <w:rPr>
          <w:rFonts w:cs="Arial"/>
          <w:lang w:val="de-DE"/>
        </w:rPr>
        <w:t>h (netzgebunden) und 24h (netzunabhängig)</w:t>
      </w:r>
      <w:r w:rsidRPr="0030563F">
        <w:rPr>
          <w:rFonts w:cs="Arial"/>
          <w:lang w:val="de-DE"/>
        </w:rPr>
        <w:t xml:space="preserve"> kontinuierliche Messdaten ohne </w:t>
      </w:r>
      <w:r w:rsidR="00DD3134" w:rsidRPr="0030563F">
        <w:rPr>
          <w:rFonts w:cs="Arial"/>
          <w:lang w:val="de-DE"/>
        </w:rPr>
        <w:t>unterbrechung</w:t>
      </w:r>
      <w:r w:rsidRPr="0030563F">
        <w:rPr>
          <w:rFonts w:cs="Arial"/>
          <w:lang w:val="de-DE"/>
        </w:rPr>
        <w:t xml:space="preserve"> aufzeichnen</w:t>
      </w:r>
      <w:r w:rsidR="00DD3134" w:rsidRPr="0030563F">
        <w:rPr>
          <w:rFonts w:cs="Arial"/>
          <w:lang w:val="de-DE"/>
        </w:rPr>
        <w:t>.</w:t>
      </w:r>
    </w:p>
    <w:p w14:paraId="2B7D756F" w14:textId="77777777" w:rsidR="004706AC" w:rsidRPr="0030563F" w:rsidRDefault="00666909" w:rsidP="004706AC">
      <w:pPr>
        <w:pStyle w:val="Listenabsatz"/>
        <w:numPr>
          <w:ilvl w:val="0"/>
          <w:numId w:val="21"/>
        </w:numPr>
        <w:rPr>
          <w:rFonts w:cs="Arial"/>
          <w:lang w:val="de-DE"/>
        </w:rPr>
      </w:pPr>
      <w:r w:rsidRPr="0030563F">
        <w:rPr>
          <w:rFonts w:cs="Arial"/>
          <w:lang w:val="de-DE"/>
        </w:rPr>
        <w:t>Netzunabhängiger (Batterie / Akku) sowie Netzgebundener (max. 12V DC) betrieb.</w:t>
      </w:r>
    </w:p>
    <w:p w14:paraId="741C770F" w14:textId="06517741" w:rsidR="00666909" w:rsidRPr="0030563F" w:rsidRDefault="004706AC" w:rsidP="004706AC">
      <w:pPr>
        <w:pStyle w:val="Listenabsatz"/>
        <w:numPr>
          <w:ilvl w:val="0"/>
          <w:numId w:val="21"/>
        </w:numPr>
        <w:rPr>
          <w:rFonts w:cs="Arial"/>
          <w:lang w:val="de-DE"/>
        </w:rPr>
      </w:pPr>
      <w:r w:rsidRPr="0030563F">
        <w:rPr>
          <w:rFonts w:cs="Arial"/>
          <w:lang w:val="de-DE"/>
        </w:rPr>
        <w:t xml:space="preserve">Erfassung des Batteriezustandes. </w:t>
      </w:r>
    </w:p>
    <w:p w14:paraId="70A76CC5" w14:textId="171B2FBC" w:rsidR="00E30DF1" w:rsidRPr="0030563F" w:rsidRDefault="00E30DF1" w:rsidP="00E30DF1">
      <w:pPr>
        <w:pStyle w:val="Listenabsatz"/>
        <w:numPr>
          <w:ilvl w:val="0"/>
          <w:numId w:val="21"/>
        </w:numPr>
        <w:rPr>
          <w:rFonts w:cs="Arial"/>
          <w:lang w:val="de-DE"/>
        </w:rPr>
      </w:pPr>
      <w:r w:rsidRPr="0030563F">
        <w:rPr>
          <w:rFonts w:cs="Arial"/>
          <w:lang w:val="de-DE"/>
        </w:rPr>
        <w:t>Einfach in Betrieb zu nehmen und ins Netzwerk einzubinden</w:t>
      </w:r>
      <w:r w:rsidR="00DD3134" w:rsidRPr="0030563F">
        <w:rPr>
          <w:rFonts w:cs="Arial"/>
          <w:lang w:val="de-DE"/>
        </w:rPr>
        <w:t>.</w:t>
      </w:r>
    </w:p>
    <w:p w14:paraId="505D95D4" w14:textId="77777777" w:rsidR="004706AC" w:rsidRPr="0030563F" w:rsidRDefault="004706AC" w:rsidP="004706AC">
      <w:pPr>
        <w:pStyle w:val="Listenabsatz"/>
        <w:numPr>
          <w:ilvl w:val="0"/>
          <w:numId w:val="21"/>
        </w:numPr>
        <w:rPr>
          <w:rFonts w:cs="Arial"/>
          <w:lang w:val="de-DE"/>
        </w:rPr>
      </w:pPr>
      <w:r w:rsidRPr="0030563F">
        <w:rPr>
          <w:rFonts w:cs="Arial"/>
          <w:lang w:val="de-DE"/>
        </w:rPr>
        <w:t>Stand-alone wie auch Mesh Betrieb möglich.</w:t>
      </w:r>
    </w:p>
    <w:p w14:paraId="3149D22D" w14:textId="7B9709A2" w:rsidR="004706AC" w:rsidRPr="0030563F" w:rsidRDefault="004706AC" w:rsidP="004706AC">
      <w:pPr>
        <w:pStyle w:val="Listenabsatz"/>
        <w:numPr>
          <w:ilvl w:val="1"/>
          <w:numId w:val="21"/>
        </w:numPr>
        <w:rPr>
          <w:rFonts w:cs="Arial"/>
          <w:lang w:val="de-DE"/>
        </w:rPr>
      </w:pPr>
      <w:r w:rsidRPr="0030563F">
        <w:rPr>
          <w:rFonts w:cs="Arial"/>
          <w:lang w:val="de-DE"/>
        </w:rPr>
        <w:t xml:space="preserve">Mindestens 5 Sensorboxen gleichzeitig in einem Netzwerk </w:t>
      </w:r>
      <w:r w:rsidR="00F43342" w:rsidRPr="0030563F">
        <w:rPr>
          <w:rFonts w:cs="Arial"/>
          <w:lang w:val="de-DE"/>
        </w:rPr>
        <w:t>verwendbar</w:t>
      </w:r>
      <w:r w:rsidRPr="0030563F">
        <w:rPr>
          <w:rFonts w:cs="Arial"/>
          <w:lang w:val="de-DE"/>
        </w:rPr>
        <w:t>.</w:t>
      </w:r>
    </w:p>
    <w:p w14:paraId="7810D692" w14:textId="77777777" w:rsidR="004706AC" w:rsidRPr="0030563F" w:rsidRDefault="004706AC" w:rsidP="004706AC">
      <w:pPr>
        <w:pStyle w:val="Listenabsatz"/>
        <w:numPr>
          <w:ilvl w:val="1"/>
          <w:numId w:val="21"/>
        </w:numPr>
        <w:rPr>
          <w:rFonts w:cs="Arial"/>
          <w:lang w:val="de-DE"/>
        </w:rPr>
      </w:pPr>
      <w:r w:rsidRPr="0030563F">
        <w:rPr>
          <w:rFonts w:cs="Arial"/>
          <w:lang w:val="de-DE"/>
        </w:rPr>
        <w:t>Dabei sammelt das Host-Device die Daten aller im Meshnetzwerk vorhanden Clients und macht diese dem Benutzer zugänglich.</w:t>
      </w:r>
    </w:p>
    <w:p w14:paraId="39049128" w14:textId="77777777" w:rsidR="004706AC" w:rsidRPr="0030563F" w:rsidRDefault="004706AC" w:rsidP="004706AC">
      <w:pPr>
        <w:pStyle w:val="Listenabsatz"/>
        <w:numPr>
          <w:ilvl w:val="1"/>
          <w:numId w:val="21"/>
        </w:numPr>
        <w:rPr>
          <w:rFonts w:cs="Arial"/>
          <w:lang w:val="de-DE"/>
        </w:rPr>
      </w:pPr>
      <w:r w:rsidRPr="0030563F">
        <w:rPr>
          <w:rFonts w:cs="Arial"/>
          <w:lang w:val="de-DE"/>
        </w:rPr>
        <w:t>Die externen Anschlüsse sollen im Host-Device, konfiguriert werden können.</w:t>
      </w:r>
    </w:p>
    <w:p w14:paraId="2BBE29D8" w14:textId="26F6E248" w:rsidR="00E30DF1" w:rsidRPr="0030563F" w:rsidRDefault="00E30DF1" w:rsidP="00E30DF1">
      <w:pPr>
        <w:pStyle w:val="Listenabsatz"/>
        <w:numPr>
          <w:ilvl w:val="0"/>
          <w:numId w:val="21"/>
        </w:numPr>
        <w:rPr>
          <w:rFonts w:cs="Arial"/>
          <w:lang w:val="de-DE"/>
        </w:rPr>
      </w:pPr>
      <w:r w:rsidRPr="0030563F">
        <w:rPr>
          <w:rFonts w:cs="Arial"/>
          <w:lang w:val="de-DE"/>
        </w:rPr>
        <w:t xml:space="preserve">Kompatibel mit analogen und digitalen </w:t>
      </w:r>
      <w:r w:rsidR="00DD3134" w:rsidRPr="0030563F">
        <w:rPr>
          <w:rFonts w:cs="Arial"/>
          <w:lang w:val="de-DE"/>
        </w:rPr>
        <w:t xml:space="preserve">externen </w:t>
      </w:r>
      <w:r w:rsidRPr="0030563F">
        <w:rPr>
          <w:rFonts w:cs="Arial"/>
          <w:lang w:val="de-DE"/>
        </w:rPr>
        <w:t>Sensoren</w:t>
      </w:r>
    </w:p>
    <w:p w14:paraId="1EDFAAA2" w14:textId="77777777" w:rsidR="00C7647E" w:rsidRPr="0030563F" w:rsidRDefault="00C7647E" w:rsidP="00C7647E">
      <w:pPr>
        <w:pStyle w:val="Listenabsatz"/>
        <w:numPr>
          <w:ilvl w:val="0"/>
          <w:numId w:val="21"/>
        </w:numPr>
        <w:rPr>
          <w:rFonts w:cs="Arial"/>
          <w:lang w:val="de-DE"/>
        </w:rPr>
      </w:pPr>
      <w:r w:rsidRPr="0030563F">
        <w:rPr>
          <w:rFonts w:cs="Arial"/>
          <w:lang w:val="de-DE"/>
        </w:rPr>
        <w:t>Automatische Erkennung der angeschlossenen externen Sensoren.</w:t>
      </w:r>
    </w:p>
    <w:p w14:paraId="05A1BD75" w14:textId="77777777" w:rsidR="00C7647E" w:rsidRPr="0030563F" w:rsidRDefault="00C7647E" w:rsidP="00C7647E">
      <w:pPr>
        <w:pStyle w:val="Listenabsatz"/>
        <w:numPr>
          <w:ilvl w:val="0"/>
          <w:numId w:val="21"/>
        </w:numPr>
        <w:rPr>
          <w:rFonts w:cs="Arial"/>
          <w:lang w:val="de-DE"/>
        </w:rPr>
      </w:pPr>
      <w:r w:rsidRPr="0030563F">
        <w:rPr>
          <w:rFonts w:cs="Arial"/>
          <w:lang w:val="de-DE"/>
        </w:rPr>
        <w:t>Speicherung der Daten ohne PC. (z.B. SD Card)</w:t>
      </w:r>
    </w:p>
    <w:p w14:paraId="2EDAE714" w14:textId="0C5EABD6" w:rsidR="00C7647E" w:rsidRPr="0030563F" w:rsidRDefault="00C7647E" w:rsidP="00C7647E">
      <w:pPr>
        <w:pStyle w:val="Listenabsatz"/>
        <w:numPr>
          <w:ilvl w:val="0"/>
          <w:numId w:val="21"/>
        </w:numPr>
        <w:rPr>
          <w:rFonts w:cs="Arial"/>
          <w:lang w:val="de-DE"/>
        </w:rPr>
      </w:pPr>
      <w:r w:rsidRPr="0030563F">
        <w:rPr>
          <w:rFonts w:cs="Arial"/>
          <w:lang w:val="de-DE"/>
        </w:rPr>
        <w:t>Bedienelemente / Anzeigeelemente sollten sich auf 1-2 Taster und 1-2 Led´s (mehrfarbig) begrenzen.</w:t>
      </w:r>
    </w:p>
    <w:p w14:paraId="6E5AF003" w14:textId="77777777" w:rsidR="003537A3" w:rsidRPr="00E4048E" w:rsidRDefault="003537A3" w:rsidP="00E4048E">
      <w:pPr>
        <w:pStyle w:val="berschrift1"/>
        <w:rPr>
          <w:rFonts w:cs="Arial"/>
        </w:rPr>
      </w:pPr>
      <w:bookmarkStart w:id="24" w:name="_Ref504466565"/>
      <w:bookmarkStart w:id="25" w:name="_Ref504466829"/>
      <w:bookmarkStart w:id="26" w:name="_Toc170725908"/>
      <w:r w:rsidRPr="00543416">
        <w:rPr>
          <w:rFonts w:cs="Arial"/>
        </w:rPr>
        <w:t>System Features</w:t>
      </w:r>
      <w:bookmarkEnd w:id="24"/>
      <w:bookmarkEnd w:id="25"/>
      <w:bookmarkEnd w:id="26"/>
      <w:r w:rsidRPr="00543416">
        <w:rPr>
          <w:rFonts w:cs="Arial"/>
        </w:rPr>
        <w:t xml:space="preserve">  </w:t>
      </w:r>
    </w:p>
    <w:p w14:paraId="07C8D213" w14:textId="654D2F68" w:rsidR="00731864" w:rsidRPr="00731864" w:rsidRDefault="00D63D2F" w:rsidP="00731864">
      <w:pPr>
        <w:pStyle w:val="berschrift2"/>
        <w:rPr>
          <w:rFonts w:cs="Arial"/>
        </w:rPr>
      </w:pPr>
      <w:bookmarkStart w:id="27" w:name="_Toc170725909"/>
      <w:r>
        <w:rPr>
          <w:rFonts w:cs="Arial"/>
        </w:rPr>
        <w:t>Sensors</w:t>
      </w:r>
      <w:bookmarkEnd w:id="27"/>
    </w:p>
    <w:p w14:paraId="0E82AA6B" w14:textId="4221A646" w:rsidR="00F34197" w:rsidRDefault="00F34197" w:rsidP="006E3B31">
      <w:pPr>
        <w:rPr>
          <w:rFonts w:cs="Arial"/>
          <w:lang w:val="de-DE"/>
        </w:rPr>
      </w:pPr>
      <w:r>
        <w:rPr>
          <w:rFonts w:cs="Arial"/>
          <w:lang w:val="de-DE"/>
        </w:rPr>
        <w:t xml:space="preserve">Die Frequenz der aufgenommen Daten soll </w:t>
      </w:r>
      <w:r w:rsidR="006B6930">
        <w:rPr>
          <w:rFonts w:cs="Arial"/>
          <w:lang w:val="de-DE"/>
        </w:rPr>
        <w:t>1Hz betragen</w:t>
      </w:r>
      <w:r>
        <w:rPr>
          <w:rFonts w:cs="Arial"/>
          <w:lang w:val="de-DE"/>
        </w:rPr>
        <w:t>.</w:t>
      </w:r>
      <w:r w:rsidR="006B6930">
        <w:rPr>
          <w:rFonts w:cs="Arial"/>
          <w:lang w:val="de-DE"/>
        </w:rPr>
        <w:t xml:space="preserve"> Welche Daten geloggt werden soll in der Software auswählbar sein.</w:t>
      </w:r>
    </w:p>
    <w:p w14:paraId="5990F262" w14:textId="75C55932" w:rsidR="006E3B31" w:rsidRDefault="006E3B31" w:rsidP="006E3B31">
      <w:pPr>
        <w:rPr>
          <w:rFonts w:cs="Arial"/>
          <w:lang w:val="de-DE"/>
        </w:rPr>
      </w:pPr>
      <w:r w:rsidRPr="00731864">
        <w:rPr>
          <w:rFonts w:cs="Arial"/>
          <w:lang w:val="de-DE"/>
        </w:rPr>
        <w:t>Die Sensorbox sollte mit den folgenden Sensoren ausgestattet sein</w:t>
      </w:r>
      <w:r>
        <w:rPr>
          <w:rFonts w:cs="Arial"/>
          <w:lang w:val="de-DE"/>
        </w:rPr>
        <w:t>:</w:t>
      </w:r>
    </w:p>
    <w:p w14:paraId="68910B62" w14:textId="77777777" w:rsidR="005E3094" w:rsidRDefault="006E3B31" w:rsidP="004D26D8">
      <w:pPr>
        <w:pStyle w:val="Listenabsatz"/>
        <w:numPr>
          <w:ilvl w:val="0"/>
          <w:numId w:val="29"/>
        </w:numPr>
        <w:rPr>
          <w:rFonts w:cs="Arial"/>
          <w:lang w:val="de-DE"/>
        </w:rPr>
      </w:pPr>
      <w:r w:rsidRPr="004D26D8">
        <w:rPr>
          <w:rFonts w:cs="Arial"/>
          <w:lang w:val="de-DE"/>
        </w:rPr>
        <w:t>Temperatur, Feuchtigkeit und Luftdruck (onboard)</w:t>
      </w:r>
    </w:p>
    <w:p w14:paraId="317E59F0" w14:textId="74A43734" w:rsidR="006E3B31" w:rsidRPr="004D26D8" w:rsidRDefault="006E3B31" w:rsidP="004D26D8">
      <w:pPr>
        <w:pStyle w:val="Listenabsatz"/>
        <w:numPr>
          <w:ilvl w:val="0"/>
          <w:numId w:val="29"/>
        </w:numPr>
        <w:rPr>
          <w:rFonts w:cs="Arial"/>
          <w:lang w:val="de-DE"/>
        </w:rPr>
      </w:pPr>
      <w:r w:rsidRPr="004D26D8">
        <w:rPr>
          <w:rFonts w:cs="Arial"/>
          <w:lang w:val="de-DE"/>
        </w:rPr>
        <w:t>Ozonsensor (onboard)</w:t>
      </w:r>
    </w:p>
    <w:p w14:paraId="574D2128" w14:textId="199AF468" w:rsidR="006E3B31" w:rsidRPr="004D26D8" w:rsidRDefault="006E3B31" w:rsidP="004D26D8">
      <w:pPr>
        <w:pStyle w:val="Listenabsatz"/>
        <w:numPr>
          <w:ilvl w:val="0"/>
          <w:numId w:val="29"/>
        </w:numPr>
        <w:rPr>
          <w:rFonts w:cs="Arial"/>
          <w:lang w:val="de-DE"/>
        </w:rPr>
      </w:pPr>
      <w:r w:rsidRPr="004D26D8">
        <w:rPr>
          <w:rFonts w:cs="Arial"/>
          <w:lang w:val="de-DE"/>
        </w:rPr>
        <w:t>Spannungsmessung 0-5V (onboard)</w:t>
      </w:r>
    </w:p>
    <w:p w14:paraId="2E267C6E" w14:textId="2DE778B3" w:rsidR="006E3B31" w:rsidRDefault="006E3B31" w:rsidP="004D26D8">
      <w:pPr>
        <w:pStyle w:val="Listenabsatz"/>
        <w:numPr>
          <w:ilvl w:val="0"/>
          <w:numId w:val="29"/>
        </w:numPr>
        <w:rPr>
          <w:rFonts w:cs="Arial"/>
          <w:lang w:val="de-DE"/>
        </w:rPr>
      </w:pPr>
      <w:r w:rsidRPr="004D26D8">
        <w:rPr>
          <w:rFonts w:cs="Arial"/>
          <w:lang w:val="de-DE"/>
        </w:rPr>
        <w:t>Strommessung 0-100mA (onboard)</w:t>
      </w:r>
    </w:p>
    <w:p w14:paraId="679B8B59" w14:textId="686F5F10" w:rsidR="005E3094" w:rsidRDefault="005E3094" w:rsidP="005E3094">
      <w:pPr>
        <w:pStyle w:val="Listenabsatz"/>
        <w:numPr>
          <w:ilvl w:val="0"/>
          <w:numId w:val="29"/>
        </w:numPr>
        <w:rPr>
          <w:rFonts w:cs="Arial"/>
          <w:lang w:val="de-DE"/>
        </w:rPr>
      </w:pPr>
      <w:r w:rsidRPr="004D26D8">
        <w:rPr>
          <w:rFonts w:cs="Arial"/>
          <w:lang w:val="de-DE"/>
        </w:rPr>
        <w:t>IMU (onboard)</w:t>
      </w:r>
    </w:p>
    <w:p w14:paraId="6EB65008" w14:textId="63292642" w:rsidR="00096DBA" w:rsidRDefault="00096DBA" w:rsidP="00096DBA">
      <w:pPr>
        <w:pStyle w:val="berschrift2"/>
        <w:rPr>
          <w:lang w:val="de-AT"/>
        </w:rPr>
      </w:pPr>
      <w:r w:rsidRPr="00096DBA">
        <w:rPr>
          <w:lang w:val="de-AT"/>
        </w:rPr>
        <w:t>Network</w:t>
      </w:r>
    </w:p>
    <w:p w14:paraId="09E99F80" w14:textId="58EB13D2" w:rsidR="00096DBA" w:rsidRPr="00096DBA" w:rsidRDefault="00096DBA" w:rsidP="00096DBA">
      <w:pPr>
        <w:rPr>
          <w:rFonts w:cs="Arial"/>
          <w:lang w:val="de-DE"/>
        </w:rPr>
      </w:pPr>
      <w:r w:rsidRPr="00096DBA">
        <w:rPr>
          <w:rFonts w:cs="Arial"/>
          <w:lang w:val="de-AT"/>
        </w:rPr>
        <w:t xml:space="preserve">Das Netzwerk, was dann aufgebaut wird, dort sammeln die Sensoren die Daten per WLAN, welche dann an die ESPs die in der Nähe geschickt werden. Der Zentral ESP, kann dann diese Daten bearbeiten und </w:t>
      </w:r>
      <w:r w:rsidRPr="00096DBA">
        <w:rPr>
          <w:rFonts w:cs="Arial"/>
          <w:lang w:val="de-AT"/>
        </w:rPr>
        <w:lastRenderedPageBreak/>
        <w:t>diese dann auch anzeigen per Diagramm, indem man den ESP mit dem Bildschirm verbindet. Der Zentral ESP wird auch die Daten an die Datenbank schicken, welche er dann jederzeit wieder abrufen kann, damit gewisse Messwerte verglichen werden können.</w:t>
      </w:r>
    </w:p>
    <w:p w14:paraId="1D6F69AD" w14:textId="32D3221D" w:rsidR="00D63D2F" w:rsidRDefault="00D63D2F" w:rsidP="00D63D2F">
      <w:pPr>
        <w:pStyle w:val="berschrift2"/>
        <w:rPr>
          <w:rFonts w:cs="Arial"/>
        </w:rPr>
      </w:pPr>
      <w:bookmarkStart w:id="28" w:name="_Toc170725910"/>
      <w:r>
        <w:rPr>
          <w:rFonts w:cs="Arial"/>
        </w:rPr>
        <w:t>Precise and powerful outputs</w:t>
      </w:r>
      <w:bookmarkEnd w:id="28"/>
    </w:p>
    <w:p w14:paraId="77BB5700" w14:textId="7F90D802" w:rsidR="00060B6F" w:rsidRDefault="008942A9" w:rsidP="00060B6F">
      <w:pPr>
        <w:rPr>
          <w:lang w:val="de-DE"/>
        </w:rPr>
      </w:pPr>
      <w:r w:rsidRPr="0070606B">
        <w:rPr>
          <w:lang w:val="de-DE"/>
        </w:rPr>
        <w:t xml:space="preserve">Die Sensorbox sollte vier Anschlüsse für externe Sensoren haben. </w:t>
      </w:r>
      <w:r w:rsidR="00060B6F">
        <w:rPr>
          <w:lang w:val="de-DE"/>
        </w:rPr>
        <w:t>Die a</w:t>
      </w:r>
      <w:r w:rsidR="00060B6F" w:rsidRPr="00733373">
        <w:rPr>
          <w:lang w:val="de-DE"/>
        </w:rPr>
        <w:t>nsteckbare</w:t>
      </w:r>
      <w:r w:rsidR="00060B6F">
        <w:rPr>
          <w:lang w:val="de-DE"/>
        </w:rPr>
        <w:t>n</w:t>
      </w:r>
      <w:r w:rsidR="00060B6F" w:rsidRPr="00733373">
        <w:rPr>
          <w:lang w:val="de-DE"/>
        </w:rPr>
        <w:t xml:space="preserve"> Sensoren </w:t>
      </w:r>
      <w:r w:rsidR="00060B6F">
        <w:rPr>
          <w:lang w:val="de-DE"/>
        </w:rPr>
        <w:t xml:space="preserve">sollen mit einer </w:t>
      </w:r>
      <w:r w:rsidR="00060B6F" w:rsidRPr="00733373">
        <w:rPr>
          <w:lang w:val="de-DE"/>
        </w:rPr>
        <w:t>Kodierung u</w:t>
      </w:r>
      <w:r w:rsidR="00060B6F">
        <w:rPr>
          <w:lang w:val="de-DE"/>
        </w:rPr>
        <w:t>nd einer Spannungsversorgung</w:t>
      </w:r>
      <w:r w:rsidR="0005348C">
        <w:rPr>
          <w:lang w:val="de-DE"/>
        </w:rPr>
        <w:t xml:space="preserve"> </w:t>
      </w:r>
      <w:r w:rsidR="00060B6F">
        <w:rPr>
          <w:lang w:val="de-DE"/>
        </w:rPr>
        <w:t>versehen werden:</w:t>
      </w:r>
    </w:p>
    <w:p w14:paraId="3A0DCCE8" w14:textId="77777777" w:rsidR="00F43342" w:rsidRDefault="00F43342" w:rsidP="00F43342">
      <w:pPr>
        <w:pStyle w:val="Listenabsatz"/>
        <w:numPr>
          <w:ilvl w:val="0"/>
          <w:numId w:val="28"/>
        </w:numPr>
        <w:rPr>
          <w:lang w:val="de-DE"/>
        </w:rPr>
      </w:pPr>
      <w:r>
        <w:rPr>
          <w:lang w:val="de-DE"/>
        </w:rPr>
        <w:t xml:space="preserve">Die </w:t>
      </w:r>
      <w:r w:rsidR="008942A9" w:rsidRPr="004D26D8">
        <w:rPr>
          <w:lang w:val="de-DE"/>
        </w:rPr>
        <w:t xml:space="preserve">Stromversorgung </w:t>
      </w:r>
      <w:r>
        <w:rPr>
          <w:lang w:val="de-DE"/>
        </w:rPr>
        <w:t xml:space="preserve">soll </w:t>
      </w:r>
      <w:r w:rsidR="00C339A6" w:rsidRPr="004D26D8">
        <w:rPr>
          <w:lang w:val="de-DE"/>
        </w:rPr>
        <w:t xml:space="preserve">von </w:t>
      </w:r>
      <w:r w:rsidR="008942A9" w:rsidRPr="004D26D8">
        <w:rPr>
          <w:lang w:val="de-DE"/>
        </w:rPr>
        <w:t xml:space="preserve">3,3V </w:t>
      </w:r>
      <w:r w:rsidR="00C339A6" w:rsidRPr="004D26D8">
        <w:rPr>
          <w:lang w:val="de-DE"/>
        </w:rPr>
        <w:t xml:space="preserve">auf </w:t>
      </w:r>
      <w:r w:rsidR="008942A9" w:rsidRPr="004D26D8">
        <w:rPr>
          <w:lang w:val="de-DE"/>
        </w:rPr>
        <w:t xml:space="preserve">5V </w:t>
      </w:r>
      <w:r w:rsidR="00C339A6" w:rsidRPr="004D26D8">
        <w:rPr>
          <w:lang w:val="de-DE"/>
        </w:rPr>
        <w:t xml:space="preserve">umschaltbar </w:t>
      </w:r>
      <w:r>
        <w:rPr>
          <w:lang w:val="de-DE"/>
        </w:rPr>
        <w:t>sein</w:t>
      </w:r>
      <w:r w:rsidR="008942A9" w:rsidRPr="004D26D8">
        <w:rPr>
          <w:lang w:val="de-DE"/>
        </w:rPr>
        <w:t>(wählbar)</w:t>
      </w:r>
    </w:p>
    <w:p w14:paraId="1F84C30B" w14:textId="6C2DFEED" w:rsidR="00F43342" w:rsidRDefault="008942A9" w:rsidP="00F43342">
      <w:pPr>
        <w:pStyle w:val="Listenabsatz"/>
        <w:numPr>
          <w:ilvl w:val="0"/>
          <w:numId w:val="28"/>
        </w:numPr>
        <w:rPr>
          <w:lang w:val="de-DE"/>
        </w:rPr>
      </w:pPr>
      <w:r w:rsidRPr="00F43342">
        <w:rPr>
          <w:lang w:val="de-DE"/>
        </w:rPr>
        <w:t xml:space="preserve">Zwei Sensorleitungen (Rx/Tx oder </w:t>
      </w:r>
      <w:r w:rsidR="00C339A6" w:rsidRPr="00F43342">
        <w:rPr>
          <w:lang w:val="de-DE"/>
        </w:rPr>
        <w:t>A</w:t>
      </w:r>
      <w:r w:rsidRPr="00F43342">
        <w:rPr>
          <w:lang w:val="de-DE"/>
        </w:rPr>
        <w:t>nalog), abhängig vom Sensor</w:t>
      </w:r>
      <w:r w:rsidR="00C339A6" w:rsidRPr="00F43342">
        <w:rPr>
          <w:lang w:val="de-DE"/>
        </w:rPr>
        <w:t>typ</w:t>
      </w:r>
      <w:r w:rsidR="00482433">
        <w:rPr>
          <w:lang w:val="de-DE"/>
        </w:rPr>
        <w:t>.</w:t>
      </w:r>
    </w:p>
    <w:p w14:paraId="45BF6889" w14:textId="7F23E7E9" w:rsidR="008942A9" w:rsidRPr="00F43342" w:rsidRDefault="008942A9" w:rsidP="00F43342">
      <w:pPr>
        <w:pStyle w:val="Listenabsatz"/>
        <w:numPr>
          <w:ilvl w:val="0"/>
          <w:numId w:val="28"/>
        </w:numPr>
        <w:rPr>
          <w:lang w:val="de-DE"/>
        </w:rPr>
      </w:pPr>
      <w:r w:rsidRPr="00F43342">
        <w:rPr>
          <w:lang w:val="de-DE"/>
        </w:rPr>
        <w:t>Eine Kodierung zur Identifizierung des angeschlossenen Sensors.</w:t>
      </w:r>
    </w:p>
    <w:p w14:paraId="58CE9FC3" w14:textId="77777777" w:rsidR="0005348C" w:rsidRPr="0070606B" w:rsidRDefault="0005348C" w:rsidP="0005348C">
      <w:pPr>
        <w:rPr>
          <w:lang w:val="de-DE"/>
        </w:rPr>
      </w:pPr>
    </w:p>
    <w:p w14:paraId="0F4BA171" w14:textId="7CB50ADA" w:rsidR="002646EA" w:rsidRPr="002646EA" w:rsidRDefault="002646EA" w:rsidP="002646EA">
      <w:pPr>
        <w:rPr>
          <w:lang w:val="de-DE"/>
        </w:rPr>
      </w:pPr>
      <w:r w:rsidRPr="002646EA">
        <w:rPr>
          <w:lang w:val="de-DE"/>
        </w:rPr>
        <w:t>Folgende S</w:t>
      </w:r>
      <w:r w:rsidR="005746C3">
        <w:rPr>
          <w:lang w:val="de-DE"/>
        </w:rPr>
        <w:t>ens</w:t>
      </w:r>
      <w:r w:rsidRPr="002646EA">
        <w:rPr>
          <w:lang w:val="de-DE"/>
        </w:rPr>
        <w:t>oren sollen unterstützt w</w:t>
      </w:r>
      <w:r>
        <w:rPr>
          <w:lang w:val="de-DE"/>
        </w:rPr>
        <w:t>erde</w:t>
      </w:r>
      <w:r w:rsidR="005746C3">
        <w:rPr>
          <w:lang w:val="de-DE"/>
        </w:rPr>
        <w:t>n</w:t>
      </w:r>
      <w:r>
        <w:rPr>
          <w:lang w:val="de-DE"/>
        </w:rPr>
        <w:t>:</w:t>
      </w:r>
    </w:p>
    <w:p w14:paraId="3D69F994" w14:textId="77777777" w:rsidR="004A323D" w:rsidRPr="006A724A" w:rsidRDefault="004A323D" w:rsidP="00F43342">
      <w:pPr>
        <w:pStyle w:val="Listenabsatz"/>
        <w:numPr>
          <w:ilvl w:val="0"/>
          <w:numId w:val="19"/>
        </w:numPr>
        <w:ind w:left="1080"/>
        <w:rPr>
          <w:lang w:val="de-DE"/>
        </w:rPr>
      </w:pPr>
      <w:r w:rsidRPr="006A724A">
        <w:rPr>
          <w:lang w:val="de-DE"/>
        </w:rPr>
        <w:t>I2C Bus sensoren zb. Mehrere Temperatursensoren</w:t>
      </w:r>
    </w:p>
    <w:p w14:paraId="259888E5" w14:textId="77777777" w:rsidR="004A323D" w:rsidRPr="00E23775" w:rsidRDefault="004A323D" w:rsidP="00F43342">
      <w:pPr>
        <w:pStyle w:val="Listenabsatz"/>
        <w:numPr>
          <w:ilvl w:val="0"/>
          <w:numId w:val="18"/>
        </w:numPr>
        <w:ind w:left="1080"/>
      </w:pPr>
      <w:r w:rsidRPr="00E23775">
        <w:rPr>
          <w:lang w:val="de-DE"/>
        </w:rPr>
        <w:t>Bewegungsmelder</w:t>
      </w:r>
      <w:r>
        <w:rPr>
          <w:lang w:val="de-DE"/>
        </w:rPr>
        <w:t xml:space="preserve"> (ansteckbar)</w:t>
      </w:r>
    </w:p>
    <w:p w14:paraId="594FF651" w14:textId="745F2F98" w:rsidR="00E41BF7" w:rsidRPr="002719C1" w:rsidRDefault="00E41BF7" w:rsidP="00E41BF7">
      <w:pPr>
        <w:pStyle w:val="Listenabsatz"/>
        <w:numPr>
          <w:ilvl w:val="0"/>
          <w:numId w:val="18"/>
        </w:numPr>
        <w:ind w:left="1080"/>
        <w:rPr>
          <w:lang w:val="de-DE"/>
        </w:rPr>
      </w:pPr>
      <w:r>
        <w:rPr>
          <w:lang w:val="de-DE"/>
        </w:rPr>
        <w:t>Microphon</w:t>
      </w:r>
      <w:r w:rsidR="00C34EC1">
        <w:rPr>
          <w:lang w:val="de-DE"/>
        </w:rPr>
        <w:t xml:space="preserve"> (nur Pegel/Frequenz)</w:t>
      </w:r>
      <w:r>
        <w:rPr>
          <w:lang w:val="de-DE"/>
        </w:rPr>
        <w:t xml:space="preserve"> (ansteckbar)</w:t>
      </w:r>
    </w:p>
    <w:p w14:paraId="67C882C5" w14:textId="59DB9E2C" w:rsidR="004A323D" w:rsidRPr="00E23775" w:rsidRDefault="004A323D" w:rsidP="00F43342">
      <w:pPr>
        <w:pStyle w:val="Listenabsatz"/>
        <w:numPr>
          <w:ilvl w:val="0"/>
          <w:numId w:val="18"/>
        </w:numPr>
        <w:ind w:left="1080"/>
        <w:rPr>
          <w:lang w:val="de-DE"/>
        </w:rPr>
      </w:pPr>
      <w:r w:rsidRPr="00E23775">
        <w:rPr>
          <w:lang w:val="de-DE"/>
        </w:rPr>
        <w:t>PWM ausgang über Optokopler potentialgetrennt</w:t>
      </w:r>
      <w:r>
        <w:rPr>
          <w:lang w:val="de-DE"/>
        </w:rPr>
        <w:t xml:space="preserve"> (ansteckbar)</w:t>
      </w:r>
    </w:p>
    <w:p w14:paraId="124DA7A5" w14:textId="77777777" w:rsidR="004A323D" w:rsidRPr="00E23775" w:rsidRDefault="004A323D" w:rsidP="00F43342">
      <w:pPr>
        <w:pStyle w:val="Listenabsatz"/>
        <w:numPr>
          <w:ilvl w:val="0"/>
          <w:numId w:val="18"/>
        </w:numPr>
        <w:ind w:left="1080"/>
        <w:rPr>
          <w:lang w:val="de-DE"/>
        </w:rPr>
      </w:pPr>
      <w:r w:rsidRPr="00E23775">
        <w:rPr>
          <w:lang w:val="de-DE"/>
        </w:rPr>
        <w:t xml:space="preserve">Geschalterer ausgang für Interlock </w:t>
      </w:r>
      <w:r>
        <w:rPr>
          <w:lang w:val="de-DE"/>
        </w:rPr>
        <w:t>(ansteckbar)</w:t>
      </w:r>
    </w:p>
    <w:p w14:paraId="2080F680" w14:textId="040DFF90" w:rsidR="008942A9" w:rsidRPr="004A323D" w:rsidRDefault="004A323D" w:rsidP="00F43342">
      <w:pPr>
        <w:pStyle w:val="Listenabsatz"/>
        <w:numPr>
          <w:ilvl w:val="0"/>
          <w:numId w:val="18"/>
        </w:numPr>
        <w:ind w:left="1080"/>
        <w:rPr>
          <w:lang w:val="de-DE"/>
        </w:rPr>
      </w:pPr>
      <w:r w:rsidRPr="00F805D1">
        <w:rPr>
          <w:lang w:val="de-DE"/>
        </w:rPr>
        <w:t xml:space="preserve">PH-Wert, Siemens </w:t>
      </w:r>
      <w:r>
        <w:rPr>
          <w:lang w:val="de-DE"/>
        </w:rPr>
        <w:t>(ansteckbar) (optional)</w:t>
      </w:r>
    </w:p>
    <w:p w14:paraId="74A71FDD" w14:textId="72CFCE46" w:rsidR="0066262D" w:rsidRPr="0066262D" w:rsidRDefault="00065C60" w:rsidP="00065C60">
      <w:pPr>
        <w:pStyle w:val="berschrift2"/>
        <w:rPr>
          <w:lang w:val="en-GB"/>
        </w:rPr>
      </w:pPr>
      <w:bookmarkStart w:id="29" w:name="_Toc170725911"/>
      <w:r w:rsidRPr="00065C60">
        <w:rPr>
          <w:lang w:val="en-GB"/>
        </w:rPr>
        <w:t>low weight</w:t>
      </w:r>
      <w:r w:rsidR="00B554CC">
        <w:rPr>
          <w:lang w:val="en-GB"/>
        </w:rPr>
        <w:t xml:space="preserve"> and low volume</w:t>
      </w:r>
      <w:bookmarkEnd w:id="29"/>
      <w:r w:rsidR="00B554CC">
        <w:rPr>
          <w:lang w:val="en-GB"/>
        </w:rPr>
        <w:t xml:space="preserve"> </w:t>
      </w:r>
    </w:p>
    <w:p w14:paraId="6A9A6ABF" w14:textId="7F4B556E" w:rsidR="0066262D" w:rsidRPr="0066262D" w:rsidRDefault="0066262D" w:rsidP="00065C60">
      <w:pPr>
        <w:rPr>
          <w:lang w:val="de-DE"/>
        </w:rPr>
      </w:pPr>
      <w:r w:rsidRPr="0066262D">
        <w:rPr>
          <w:lang w:val="de-DE"/>
        </w:rPr>
        <w:t xml:space="preserve">Die Sensorboxen sollten klein sein, um in </w:t>
      </w:r>
      <w:r w:rsidR="003D5952">
        <w:rPr>
          <w:lang w:val="de-DE"/>
        </w:rPr>
        <w:t xml:space="preserve">verschiedene </w:t>
      </w:r>
      <w:r w:rsidRPr="0066262D">
        <w:rPr>
          <w:lang w:val="de-DE"/>
        </w:rPr>
        <w:t>Gerätegehäuse zu passen und um Messdaten an schwer zugänglichen Stellen zu erfassen. Es k</w:t>
      </w:r>
      <w:r w:rsidR="0095436D">
        <w:rPr>
          <w:lang w:val="de-DE"/>
        </w:rPr>
        <w:t>önnte</w:t>
      </w:r>
      <w:r w:rsidRPr="0066262D">
        <w:rPr>
          <w:lang w:val="de-DE"/>
        </w:rPr>
        <w:t xml:space="preserve"> kleinere und größere Sensorboxen geben. Die kleinste sollte ein Volumen von 25 cm³ nicht überschreiten und idealerweise (LxBxH 5x5x1 cm) oder kleiner sein.</w:t>
      </w:r>
      <w:r w:rsidR="0095436D">
        <w:rPr>
          <w:lang w:val="de-DE"/>
        </w:rPr>
        <w:t xml:space="preserve"> Es sollte für jede Box ein standalone Betrieb möglich sein.</w:t>
      </w:r>
    </w:p>
    <w:p w14:paraId="70E4039E" w14:textId="6A75D5F4" w:rsidR="00E45C1B" w:rsidRDefault="00376696" w:rsidP="00E45C1B">
      <w:pPr>
        <w:pStyle w:val="berschrift2"/>
        <w:rPr>
          <w:lang w:val="en-GB"/>
        </w:rPr>
      </w:pPr>
      <w:bookmarkStart w:id="30" w:name="_Toc170725912"/>
      <w:r>
        <w:rPr>
          <w:lang w:val="en-GB"/>
        </w:rPr>
        <w:t xml:space="preserve">Low </w:t>
      </w:r>
      <w:r w:rsidR="00B05E05">
        <w:rPr>
          <w:lang w:val="en-GB"/>
        </w:rPr>
        <w:t>maintenance</w:t>
      </w:r>
      <w:bookmarkEnd w:id="30"/>
    </w:p>
    <w:p w14:paraId="199A91CD" w14:textId="4755A956" w:rsidR="003D5952" w:rsidRPr="00DA3339" w:rsidRDefault="00DA3339" w:rsidP="00E45C1B">
      <w:pPr>
        <w:rPr>
          <w:lang w:val="de-DE"/>
        </w:rPr>
      </w:pPr>
      <w:r>
        <w:rPr>
          <w:lang w:val="de-DE"/>
        </w:rPr>
        <w:t xml:space="preserve">Die </w:t>
      </w:r>
      <w:r w:rsidR="003D5952" w:rsidRPr="003D5952">
        <w:rPr>
          <w:lang w:val="de-DE"/>
        </w:rPr>
        <w:t xml:space="preserve">Sensorboxen sollten wartungsarm sein; ein Batteriewechsel kann gelegentlich erforderlich sein. </w:t>
      </w:r>
      <w:r w:rsidR="003D5952" w:rsidRPr="00DA3339">
        <w:rPr>
          <w:lang w:val="de-DE"/>
        </w:rPr>
        <w:t>Weitere Wartungsaufgaben sollten nicht notwendig sein.</w:t>
      </w:r>
    </w:p>
    <w:p w14:paraId="03C52050" w14:textId="77777777" w:rsidR="00FE0552" w:rsidRPr="00626578" w:rsidRDefault="00FE0552" w:rsidP="00FE0552">
      <w:pPr>
        <w:pStyle w:val="berschrift2"/>
        <w:rPr>
          <w:lang w:val="en-GB"/>
        </w:rPr>
      </w:pPr>
      <w:bookmarkStart w:id="31" w:name="_Toc170725913"/>
      <w:r w:rsidRPr="00626578">
        <w:rPr>
          <w:lang w:val="en-GB"/>
        </w:rPr>
        <w:t>Rough and handy design</w:t>
      </w:r>
      <w:bookmarkEnd w:id="31"/>
    </w:p>
    <w:p w14:paraId="65E0FCAC" w14:textId="33A061D2" w:rsidR="0066262D" w:rsidRDefault="0066262D" w:rsidP="00FE0552">
      <w:pPr>
        <w:rPr>
          <w:lang w:val="de-DE"/>
        </w:rPr>
      </w:pPr>
      <w:r w:rsidRPr="0066262D">
        <w:rPr>
          <w:lang w:val="de-DE"/>
        </w:rPr>
        <w:t>Die Sensorbox ist für d</w:t>
      </w:r>
      <w:r>
        <w:rPr>
          <w:lang w:val="de-DE"/>
        </w:rPr>
        <w:t>en Indoor gebrauch gedacht</w:t>
      </w:r>
      <w:r w:rsidR="00482433">
        <w:rPr>
          <w:lang w:val="de-DE"/>
        </w:rPr>
        <w:t>. Die Schutzklasse IP44 ist als universell einsetzbares Produkt sinnvoll. Mindestens ist aber IP21 gefordert</w:t>
      </w:r>
      <w:r>
        <w:rPr>
          <w:lang w:val="de-DE"/>
        </w:rPr>
        <w:t>.</w:t>
      </w:r>
    </w:p>
    <w:p w14:paraId="1F2E833D" w14:textId="04DEDA20" w:rsidR="002719C1" w:rsidRPr="0066262D" w:rsidRDefault="002719C1" w:rsidP="00FE0552">
      <w:pPr>
        <w:rPr>
          <w:lang w:val="de-DE"/>
        </w:rPr>
      </w:pPr>
      <w:r>
        <w:rPr>
          <w:lang w:val="de-DE"/>
        </w:rPr>
        <w:t>Die Sensorbox soll umempfindlich gegenüber EMV-Pulse sein wie sie bei Hochspannungsüberschl</w:t>
      </w:r>
      <w:r w:rsidR="000832A4">
        <w:rPr>
          <w:lang w:val="de-DE"/>
        </w:rPr>
        <w:t>ä</w:t>
      </w:r>
      <w:r>
        <w:rPr>
          <w:lang w:val="de-DE"/>
        </w:rPr>
        <w:t>gen entstehen.</w:t>
      </w:r>
    </w:p>
    <w:p w14:paraId="0C2C1D63" w14:textId="564F2354" w:rsidR="00065C60" w:rsidRDefault="00065C60" w:rsidP="00065C60">
      <w:pPr>
        <w:pStyle w:val="berschrift2"/>
        <w:rPr>
          <w:lang w:val="en-GB"/>
        </w:rPr>
      </w:pPr>
      <w:bookmarkStart w:id="32" w:name="_Toc170725914"/>
      <w:r>
        <w:rPr>
          <w:lang w:val="en-GB"/>
        </w:rPr>
        <w:t xml:space="preserve">User friendly </w:t>
      </w:r>
      <w:r w:rsidR="004C54B3">
        <w:rPr>
          <w:lang w:val="en-GB"/>
        </w:rPr>
        <w:t>Software</w:t>
      </w:r>
      <w:bookmarkEnd w:id="32"/>
    </w:p>
    <w:p w14:paraId="2FF42181" w14:textId="6EEA26C6" w:rsidR="0066262D" w:rsidRDefault="0066262D" w:rsidP="00345EF0">
      <w:pPr>
        <w:rPr>
          <w:lang w:val="de-DE"/>
        </w:rPr>
      </w:pPr>
      <w:r w:rsidRPr="0066262D">
        <w:rPr>
          <w:lang w:val="de-DE"/>
        </w:rPr>
        <w:t>Das Software UI soll i</w:t>
      </w:r>
      <w:r>
        <w:rPr>
          <w:lang w:val="de-DE"/>
        </w:rPr>
        <w:t>ntuitiv bedienbar sein.</w:t>
      </w:r>
    </w:p>
    <w:p w14:paraId="1A69A9F3" w14:textId="44B8D874" w:rsidR="0066262D" w:rsidRPr="0066262D" w:rsidRDefault="0066262D" w:rsidP="00345EF0">
      <w:pPr>
        <w:rPr>
          <w:lang w:val="de-DE"/>
        </w:rPr>
      </w:pPr>
      <w:r>
        <w:rPr>
          <w:lang w:val="de-DE"/>
        </w:rPr>
        <w:t>Die Daten sollen exportiert werden kön</w:t>
      </w:r>
      <w:r w:rsidR="006176E1">
        <w:rPr>
          <w:lang w:val="de-DE"/>
        </w:rPr>
        <w:t>n</w:t>
      </w:r>
      <w:r>
        <w:rPr>
          <w:lang w:val="de-DE"/>
        </w:rPr>
        <w:t xml:space="preserve">en </w:t>
      </w:r>
      <w:r w:rsidR="0034722B">
        <w:rPr>
          <w:lang w:val="de-DE"/>
        </w:rPr>
        <w:t xml:space="preserve">für die </w:t>
      </w:r>
      <w:r w:rsidR="006176E1">
        <w:rPr>
          <w:lang w:val="de-DE"/>
        </w:rPr>
        <w:t>Dokumentation</w:t>
      </w:r>
      <w:r w:rsidR="0034722B">
        <w:rPr>
          <w:lang w:val="de-DE"/>
        </w:rPr>
        <w:t xml:space="preserve"> und zur späteren ansicht.</w:t>
      </w:r>
    </w:p>
    <w:p w14:paraId="6E5AF04E" w14:textId="77777777" w:rsidR="003537A3" w:rsidRPr="003159E3" w:rsidRDefault="003537A3">
      <w:pPr>
        <w:pStyle w:val="berschrift1"/>
        <w:rPr>
          <w:rFonts w:cs="Arial"/>
        </w:rPr>
      </w:pPr>
      <w:bookmarkStart w:id="33" w:name="_Toc170725915"/>
      <w:r w:rsidRPr="003159E3">
        <w:rPr>
          <w:rFonts w:cs="Arial"/>
        </w:rPr>
        <w:t>Other Requirements</w:t>
      </w:r>
      <w:bookmarkEnd w:id="33"/>
      <w:r w:rsidRPr="003159E3">
        <w:rPr>
          <w:rFonts w:cs="Arial"/>
        </w:rPr>
        <w:t xml:space="preserve">  </w:t>
      </w:r>
    </w:p>
    <w:p w14:paraId="6E5AF059" w14:textId="77777777" w:rsidR="003537A3" w:rsidRPr="00543416" w:rsidRDefault="003537A3">
      <w:pPr>
        <w:pStyle w:val="berschrift2"/>
        <w:rPr>
          <w:rFonts w:cs="Arial"/>
        </w:rPr>
      </w:pPr>
      <w:bookmarkStart w:id="34" w:name="_Toc170725916"/>
      <w:r w:rsidRPr="00543416">
        <w:rPr>
          <w:rFonts w:cs="Arial"/>
        </w:rPr>
        <w:t>Safety</w:t>
      </w:r>
      <w:bookmarkEnd w:id="34"/>
      <w:r w:rsidRPr="00543416">
        <w:rPr>
          <w:rFonts w:cs="Arial"/>
        </w:rPr>
        <w:t xml:space="preserve">  </w:t>
      </w:r>
    </w:p>
    <w:p w14:paraId="51702A41" w14:textId="6789AFA3" w:rsidR="00576F77" w:rsidRPr="00576F77" w:rsidRDefault="00576F77">
      <w:pPr>
        <w:rPr>
          <w:rFonts w:cs="Arial"/>
          <w:lang w:val="de-DE"/>
        </w:rPr>
      </w:pPr>
      <w:r w:rsidRPr="00576F77">
        <w:rPr>
          <w:lang w:val="de-DE"/>
        </w:rPr>
        <w:t>Erfüllt die Niederspannungs- und EMV-Richtlinien.</w:t>
      </w:r>
    </w:p>
    <w:p w14:paraId="6E5AF0B6" w14:textId="591F4D18" w:rsidR="00CC1E0F" w:rsidRPr="00FA07EA" w:rsidRDefault="003537A3" w:rsidP="00FA07EA">
      <w:pPr>
        <w:pStyle w:val="berschrift9"/>
        <w:spacing w:before="240"/>
        <w:ind w:left="1582" w:hanging="1582"/>
        <w:rPr>
          <w:rFonts w:cs="Arial"/>
        </w:rPr>
      </w:pPr>
      <w:bookmarkStart w:id="35" w:name="_Toc170725917"/>
      <w:r w:rsidRPr="00543416">
        <w:rPr>
          <w:rFonts w:cs="Arial"/>
        </w:rPr>
        <w:t>Glossary</w:t>
      </w:r>
      <w:bookmarkEnd w:id="35"/>
    </w:p>
    <w:sectPr w:rsidR="00CC1E0F" w:rsidRPr="00FA07EA">
      <w:headerReference w:type="even" r:id="rId12"/>
      <w:headerReference w:type="default" r:id="rId13"/>
      <w:footerReference w:type="even" r:id="rId14"/>
      <w:footerReference w:type="default" r:id="rId15"/>
      <w:headerReference w:type="first" r:id="rId16"/>
      <w:footerReference w:type="first" r:id="rId17"/>
      <w:pgSz w:w="11906" w:h="16838"/>
      <w:pgMar w:top="1440" w:right="1077" w:bottom="1440" w:left="1440" w:header="851"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E1F96" w14:textId="77777777" w:rsidR="004E5DBB" w:rsidRDefault="004E5DBB" w:rsidP="001E43A6">
      <w:r>
        <w:separator/>
      </w:r>
    </w:p>
  </w:endnote>
  <w:endnote w:type="continuationSeparator" w:id="0">
    <w:p w14:paraId="4C221499" w14:textId="77777777" w:rsidR="004E5DBB" w:rsidRDefault="004E5DBB" w:rsidP="001E4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MICRON">
    <w:altName w:val="Calibri"/>
    <w:charset w:val="00"/>
    <w:family w:val="swiss"/>
    <w:pitch w:val="variable"/>
    <w:sig w:usb0="8000002F" w:usb1="0000204A" w:usb2="00000000" w:usb3="00000000" w:csb0="00000011" w:csb1="00000000"/>
  </w:font>
  <w:font w:name="o">
    <w:altName w:val="Nirmala UI"/>
    <w:panose1 w:val="00000000000000000000"/>
    <w:charset w:val="00"/>
    <w:family w:val="roman"/>
    <w:notTrueType/>
    <w:pitch w:val="default"/>
    <w:sig w:usb0="00540042" w:usb1="00000000" w:usb2="00000000" w:usb3="77ED4A41" w:csb0="00000001" w:csb1="00803BB8"/>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3AEE1" w14:textId="3803C488" w:rsidR="0052503B" w:rsidRDefault="00DD74B0">
    <w:pPr>
      <w:pStyle w:val="Fuzeile"/>
    </w:pPr>
    <w:r>
      <w:rPr>
        <w:noProof/>
      </w:rPr>
      <mc:AlternateContent>
        <mc:Choice Requires="wps">
          <w:drawing>
            <wp:anchor distT="0" distB="0" distL="0" distR="0" simplePos="0" relativeHeight="251659264" behindDoc="0" locked="0" layoutInCell="1" allowOverlap="1" wp14:anchorId="03976908" wp14:editId="3F3505E3">
              <wp:simplePos x="635" y="635"/>
              <wp:positionH relativeFrom="page">
                <wp:align>center</wp:align>
              </wp:positionH>
              <wp:positionV relativeFrom="page">
                <wp:align>bottom</wp:align>
              </wp:positionV>
              <wp:extent cx="443865" cy="443865"/>
              <wp:effectExtent l="0" t="0" r="17145" b="0"/>
              <wp:wrapNone/>
              <wp:docPr id="7" name="Text Box 7" descr="C0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091369" w14:textId="4A3A9F00" w:rsidR="00DD74B0" w:rsidRPr="00DD74B0" w:rsidRDefault="00DD74B0" w:rsidP="00DD74B0">
                          <w:pPr>
                            <w:rPr>
                              <w:rFonts w:eastAsia="Arial" w:cs="Arial"/>
                              <w:noProof/>
                              <w:color w:val="859599"/>
                              <w:sz w:val="16"/>
                              <w:szCs w:val="16"/>
                            </w:rPr>
                          </w:pPr>
                          <w:r w:rsidRPr="00DD74B0">
                            <w:rPr>
                              <w:rFonts w:eastAsia="Arial" w:cs="Arial"/>
                              <w:noProof/>
                              <w:color w:val="859599"/>
                              <w:sz w:val="16"/>
                              <w:szCs w:val="16"/>
                            </w:rPr>
                            <w:t>C0 -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976908" id="_x0000_t202" coordsize="21600,21600" o:spt="202" path="m,l,21600r21600,l21600,xe">
              <v:stroke joinstyle="miter"/>
              <v:path gradientshapeok="t" o:connecttype="rect"/>
            </v:shapetype>
            <v:shape id="Text Box 7" o:spid="_x0000_s1026" type="#_x0000_t202" alt="C0 - Public"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6F091369" w14:textId="4A3A9F00" w:rsidR="00DD74B0" w:rsidRPr="00DD74B0" w:rsidRDefault="00DD74B0" w:rsidP="00DD74B0">
                    <w:pPr>
                      <w:rPr>
                        <w:rFonts w:eastAsia="Arial" w:cs="Arial"/>
                        <w:noProof/>
                        <w:color w:val="859599"/>
                        <w:sz w:val="16"/>
                        <w:szCs w:val="16"/>
                      </w:rPr>
                    </w:pPr>
                    <w:r w:rsidRPr="00DD74B0">
                      <w:rPr>
                        <w:rFonts w:eastAsia="Arial" w:cs="Arial"/>
                        <w:noProof/>
                        <w:color w:val="859599"/>
                        <w:sz w:val="16"/>
                        <w:szCs w:val="16"/>
                      </w:rPr>
                      <w:t>C0 -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5AF0DE" w14:textId="6AE45D3E" w:rsidR="00774D71" w:rsidRPr="00710EC7" w:rsidRDefault="00DD74B0">
    <w:pPr>
      <w:pStyle w:val="Fuzeile"/>
      <w:pBdr>
        <w:bottom w:val="single" w:sz="4" w:space="1" w:color="auto"/>
      </w:pBdr>
      <w:rPr>
        <w:rFonts w:cs="Arial"/>
        <w:lang w:val="de-DE"/>
      </w:rPr>
    </w:pPr>
    <w:r>
      <w:rPr>
        <w:noProof/>
      </w:rPr>
      <mc:AlternateContent>
        <mc:Choice Requires="wps">
          <w:drawing>
            <wp:anchor distT="0" distB="0" distL="0" distR="0" simplePos="0" relativeHeight="251660288" behindDoc="0" locked="0" layoutInCell="1" allowOverlap="1" wp14:anchorId="0EE08183" wp14:editId="567158E0">
              <wp:simplePos x="914400" y="9896559"/>
              <wp:positionH relativeFrom="page">
                <wp:align>center</wp:align>
              </wp:positionH>
              <wp:positionV relativeFrom="page">
                <wp:align>bottom</wp:align>
              </wp:positionV>
              <wp:extent cx="443865" cy="443865"/>
              <wp:effectExtent l="0" t="0" r="17145" b="0"/>
              <wp:wrapNone/>
              <wp:docPr id="8" name="Text Box 8" descr="C0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D509A78" w14:textId="4842D8F7" w:rsidR="00DD74B0" w:rsidRPr="00DD74B0" w:rsidRDefault="00DD74B0" w:rsidP="00DD74B0">
                          <w:pPr>
                            <w:rPr>
                              <w:rFonts w:eastAsia="Arial" w:cs="Arial"/>
                              <w:noProof/>
                              <w:color w:val="859599"/>
                              <w:sz w:val="16"/>
                              <w:szCs w:val="16"/>
                            </w:rPr>
                          </w:pPr>
                          <w:r w:rsidRPr="00DD74B0">
                            <w:rPr>
                              <w:rFonts w:eastAsia="Arial" w:cs="Arial"/>
                              <w:noProof/>
                              <w:color w:val="859599"/>
                              <w:sz w:val="16"/>
                              <w:szCs w:val="16"/>
                            </w:rPr>
                            <w:t>C0 -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EE08183" id="_x0000_t202" coordsize="21600,21600" o:spt="202" path="m,l,21600r21600,l21600,xe">
              <v:stroke joinstyle="miter"/>
              <v:path gradientshapeok="t" o:connecttype="rect"/>
            </v:shapetype>
            <v:shape id="Text Box 8" o:spid="_x0000_s1027" type="#_x0000_t202" alt="C0 - Public"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6D509A78" w14:textId="4842D8F7" w:rsidR="00DD74B0" w:rsidRPr="00DD74B0" w:rsidRDefault="00DD74B0" w:rsidP="00DD74B0">
                    <w:pPr>
                      <w:rPr>
                        <w:rFonts w:eastAsia="Arial" w:cs="Arial"/>
                        <w:noProof/>
                        <w:color w:val="859599"/>
                        <w:sz w:val="16"/>
                        <w:szCs w:val="16"/>
                      </w:rPr>
                    </w:pPr>
                    <w:r w:rsidRPr="00DD74B0">
                      <w:rPr>
                        <w:rFonts w:eastAsia="Arial" w:cs="Arial"/>
                        <w:noProof/>
                        <w:color w:val="859599"/>
                        <w:sz w:val="16"/>
                        <w:szCs w:val="16"/>
                      </w:rPr>
                      <w:t>C0 - Public</w:t>
                    </w:r>
                  </w:p>
                </w:txbxContent>
              </v:textbox>
              <w10:wrap anchorx="page" anchory="page"/>
            </v:shape>
          </w:pict>
        </mc:Fallback>
      </mc:AlternateContent>
    </w:r>
    <w:r w:rsidR="006B6930">
      <w:fldChar w:fldCharType="begin"/>
    </w:r>
    <w:r w:rsidR="006B6930" w:rsidRPr="00710EC7">
      <w:rPr>
        <w:lang w:val="de-DE"/>
      </w:rPr>
      <w:instrText xml:space="preserve"> FILENAME \p \* MERGEFORMAT </w:instrText>
    </w:r>
    <w:r w:rsidR="006B6930">
      <w:fldChar w:fldCharType="separate"/>
    </w:r>
    <w:r w:rsidR="00710EC7" w:rsidRPr="00710EC7">
      <w:rPr>
        <w:rFonts w:cs="Arial"/>
        <w:noProof/>
        <w:lang w:val="de-DE"/>
      </w:rPr>
      <w:t>N</w:t>
    </w:r>
    <w:r w:rsidR="00710EC7" w:rsidRPr="00710EC7">
      <w:rPr>
        <w:noProof/>
        <w:lang w:val="de-DE"/>
      </w:rPr>
      <w:t>:\Innovation\Projects\HTL-Dipl_Arbeit_2024 Sensorbox\Definitions\Lastenheft Sensorbox.docx</w:t>
    </w:r>
    <w:r w:rsidR="006B6930">
      <w:rPr>
        <w:noProof/>
      </w:rPr>
      <w:fldChar w:fldCharType="end"/>
    </w:r>
    <w:r w:rsidR="00774D71" w:rsidRPr="00710EC7">
      <w:rPr>
        <w:rFonts w:cs="Arial"/>
        <w:lang w:val="de-DE"/>
      </w:rPr>
      <w:tab/>
    </w:r>
  </w:p>
  <w:p w14:paraId="6E5AF0DF" w14:textId="72E53DA1" w:rsidR="00774D71" w:rsidRPr="00543416" w:rsidRDefault="00774D71">
    <w:pPr>
      <w:pStyle w:val="Fuzeile"/>
      <w:tabs>
        <w:tab w:val="left" w:pos="2880"/>
      </w:tabs>
      <w:rPr>
        <w:rFonts w:cs="Arial"/>
      </w:rPr>
    </w:pPr>
    <w:r w:rsidRPr="00543416">
      <w:rPr>
        <w:rFonts w:cs="Arial"/>
      </w:rPr>
      <w:t>©</w:t>
    </w:r>
    <w:r w:rsidRPr="00543416">
      <w:rPr>
        <w:rFonts w:cs="Arial"/>
        <w:b/>
      </w:rPr>
      <w:t xml:space="preserve"> </w:t>
    </w:r>
    <w:r w:rsidRPr="00543416">
      <w:rPr>
        <w:rFonts w:cs="Arial"/>
        <w:b/>
        <w:w w:val="130"/>
      </w:rPr>
      <w:t>OMICRON</w:t>
    </w:r>
    <w:r w:rsidRPr="00543416">
      <w:rPr>
        <w:rFonts w:cs="Arial"/>
        <w:b/>
      </w:rPr>
      <w:t xml:space="preserve"> </w:t>
    </w:r>
    <w:r w:rsidRPr="00543416">
      <w:rPr>
        <w:rFonts w:cs="Arial"/>
      </w:rPr>
      <w:t>electronics GmbH</w:t>
    </w:r>
    <w:r w:rsidRPr="00543416">
      <w:rPr>
        <w:rFonts w:cs="Arial"/>
      </w:rPr>
      <w:tab/>
    </w:r>
    <w:r w:rsidRPr="00543416">
      <w:rPr>
        <w:rFonts w:cs="Arial"/>
      </w:rPr>
      <w:tab/>
    </w:r>
    <w:r w:rsidRPr="00543416">
      <w:rPr>
        <w:rFonts w:cs="Arial"/>
      </w:rPr>
      <w:fldChar w:fldCharType="begin"/>
    </w:r>
    <w:r w:rsidRPr="00543416">
      <w:rPr>
        <w:rFonts w:cs="Arial"/>
      </w:rPr>
      <w:instrText xml:space="preserve"> PAGE  \* MERGEFORMAT </w:instrText>
    </w:r>
    <w:r w:rsidRPr="00543416">
      <w:rPr>
        <w:rFonts w:cs="Arial"/>
      </w:rPr>
      <w:fldChar w:fldCharType="separate"/>
    </w:r>
    <w:r>
      <w:rPr>
        <w:rFonts w:cs="Arial"/>
        <w:noProof/>
      </w:rPr>
      <w:t>3</w:t>
    </w:r>
    <w:r w:rsidRPr="00543416">
      <w:rPr>
        <w:rFonts w:cs="Arial"/>
      </w:rPr>
      <w:fldChar w:fldCharType="end"/>
    </w:r>
    <w:bookmarkStart w:id="36" w:name="_Toc437406242"/>
    <w:bookmarkStart w:id="37" w:name="_Toc441548247"/>
    <w:r w:rsidRPr="00543416">
      <w:rPr>
        <w:rFonts w:cs="Arial"/>
      </w:rPr>
      <w:t>/</w:t>
    </w:r>
    <w:fldSimple w:instr=" NUMPAGES  \* MERGEFORMAT ">
      <w:r w:rsidRPr="00D56250">
        <w:rPr>
          <w:rFonts w:cs="Arial"/>
          <w:noProof/>
        </w:rPr>
        <w:t>11</w:t>
      </w:r>
    </w:fldSimple>
    <w:bookmarkEnd w:id="36"/>
    <w:bookmarkEnd w:id="37"/>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BCF78" w14:textId="58E619A3" w:rsidR="0052503B" w:rsidRDefault="00DD74B0">
    <w:pPr>
      <w:pStyle w:val="Fuzeile"/>
    </w:pPr>
    <w:r>
      <w:rPr>
        <w:noProof/>
      </w:rPr>
      <mc:AlternateContent>
        <mc:Choice Requires="wps">
          <w:drawing>
            <wp:anchor distT="0" distB="0" distL="0" distR="0" simplePos="0" relativeHeight="251658240" behindDoc="0" locked="0" layoutInCell="1" allowOverlap="1" wp14:anchorId="0E726952" wp14:editId="0AAFF7AA">
              <wp:simplePos x="635" y="635"/>
              <wp:positionH relativeFrom="page">
                <wp:align>center</wp:align>
              </wp:positionH>
              <wp:positionV relativeFrom="page">
                <wp:align>bottom</wp:align>
              </wp:positionV>
              <wp:extent cx="443865" cy="443865"/>
              <wp:effectExtent l="0" t="0" r="17145" b="0"/>
              <wp:wrapNone/>
              <wp:docPr id="6" name="Text Box 6" descr="C0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EB66083" w14:textId="45A16BC3" w:rsidR="00DD74B0" w:rsidRPr="00DD74B0" w:rsidRDefault="00DD74B0" w:rsidP="00DD74B0">
                          <w:pPr>
                            <w:rPr>
                              <w:rFonts w:eastAsia="Arial" w:cs="Arial"/>
                              <w:noProof/>
                              <w:color w:val="859599"/>
                              <w:sz w:val="16"/>
                              <w:szCs w:val="16"/>
                            </w:rPr>
                          </w:pPr>
                          <w:r w:rsidRPr="00DD74B0">
                            <w:rPr>
                              <w:rFonts w:eastAsia="Arial" w:cs="Arial"/>
                              <w:noProof/>
                              <w:color w:val="859599"/>
                              <w:sz w:val="16"/>
                              <w:szCs w:val="16"/>
                            </w:rPr>
                            <w:t>C0 -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E726952" id="_x0000_t202" coordsize="21600,21600" o:spt="202" path="m,l,21600r21600,l21600,xe">
              <v:stroke joinstyle="miter"/>
              <v:path gradientshapeok="t" o:connecttype="rect"/>
            </v:shapetype>
            <v:shape id="Text Box 6" o:spid="_x0000_s1028" type="#_x0000_t202" alt="C0 - Public"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4EB66083" w14:textId="45A16BC3" w:rsidR="00DD74B0" w:rsidRPr="00DD74B0" w:rsidRDefault="00DD74B0" w:rsidP="00DD74B0">
                    <w:pPr>
                      <w:rPr>
                        <w:rFonts w:eastAsia="Arial" w:cs="Arial"/>
                        <w:noProof/>
                        <w:color w:val="859599"/>
                        <w:sz w:val="16"/>
                        <w:szCs w:val="16"/>
                      </w:rPr>
                    </w:pPr>
                    <w:r w:rsidRPr="00DD74B0">
                      <w:rPr>
                        <w:rFonts w:eastAsia="Arial" w:cs="Arial"/>
                        <w:noProof/>
                        <w:color w:val="859599"/>
                        <w:sz w:val="16"/>
                        <w:szCs w:val="16"/>
                      </w:rPr>
                      <w:t>C0 -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18DFA" w14:textId="77777777" w:rsidR="004E5DBB" w:rsidRDefault="004E5DBB" w:rsidP="001E43A6">
      <w:r>
        <w:separator/>
      </w:r>
    </w:p>
  </w:footnote>
  <w:footnote w:type="continuationSeparator" w:id="0">
    <w:p w14:paraId="45284B6F" w14:textId="77777777" w:rsidR="004E5DBB" w:rsidRDefault="004E5DBB" w:rsidP="001E43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A2B6C8" w14:textId="77777777" w:rsidR="00DD74B0" w:rsidRDefault="00DD74B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5AF0DD" w14:textId="332E6605" w:rsidR="00774D71" w:rsidRPr="00AF12EE" w:rsidRDefault="00774D71" w:rsidP="00AF12E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80AE6" w14:textId="77777777" w:rsidR="00DD74B0" w:rsidRDefault="00DD74B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1FC621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973FC2"/>
    <w:multiLevelType w:val="hybridMultilevel"/>
    <w:tmpl w:val="5B72A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664AA1"/>
    <w:multiLevelType w:val="hybridMultilevel"/>
    <w:tmpl w:val="A97A2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10578"/>
    <w:multiLevelType w:val="hybridMultilevel"/>
    <w:tmpl w:val="842C0F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D5465D"/>
    <w:multiLevelType w:val="hybridMultilevel"/>
    <w:tmpl w:val="7E167834"/>
    <w:lvl w:ilvl="0" w:tplc="397CD622">
      <w:numFmt w:val="bullet"/>
      <w:lvlText w:val=""/>
      <w:lvlJc w:val="left"/>
      <w:pPr>
        <w:ind w:left="720" w:hanging="360"/>
      </w:pPr>
      <w:rPr>
        <w:rFonts w:ascii="Wingdings" w:eastAsia="Times New Roman" w:hAnsi="Wingdings" w:cs="Aria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E350C7B"/>
    <w:multiLevelType w:val="hybridMultilevel"/>
    <w:tmpl w:val="07CC9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80A0C"/>
    <w:multiLevelType w:val="multilevel"/>
    <w:tmpl w:val="E5905B9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upperLetter"/>
      <w:pStyle w:val="berschrift9"/>
      <w:suff w:val="space"/>
      <w:lvlText w:val="Appendix %9:"/>
      <w:lvlJc w:val="left"/>
      <w:pPr>
        <w:ind w:left="1584" w:hanging="1584"/>
      </w:pPr>
      <w:rPr>
        <w:rFonts w:hint="default"/>
      </w:rPr>
    </w:lvl>
  </w:abstractNum>
  <w:abstractNum w:abstractNumId="7" w15:restartNumberingAfterBreak="0">
    <w:nsid w:val="31F37E09"/>
    <w:multiLevelType w:val="hybridMultilevel"/>
    <w:tmpl w:val="B402692E"/>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6B16C7A"/>
    <w:multiLevelType w:val="hybridMultilevel"/>
    <w:tmpl w:val="C290B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66700E"/>
    <w:multiLevelType w:val="hybridMultilevel"/>
    <w:tmpl w:val="48507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0641E"/>
    <w:multiLevelType w:val="hybridMultilevel"/>
    <w:tmpl w:val="B3AA21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071710E"/>
    <w:multiLevelType w:val="hybridMultilevel"/>
    <w:tmpl w:val="141E174A"/>
    <w:lvl w:ilvl="0" w:tplc="88607676">
      <w:start w:val="3"/>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26D01BA"/>
    <w:multiLevelType w:val="multilevel"/>
    <w:tmpl w:val="B2FA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B536B1"/>
    <w:multiLevelType w:val="hybridMultilevel"/>
    <w:tmpl w:val="D2E64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1A1AD6"/>
    <w:multiLevelType w:val="hybridMultilevel"/>
    <w:tmpl w:val="650E4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50325"/>
    <w:multiLevelType w:val="hybridMultilevel"/>
    <w:tmpl w:val="B4023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687362"/>
    <w:multiLevelType w:val="hybridMultilevel"/>
    <w:tmpl w:val="3CA4D656"/>
    <w:lvl w:ilvl="0" w:tplc="C21C3686">
      <w:numFmt w:val="bullet"/>
      <w:lvlText w:val=""/>
      <w:lvlJc w:val="left"/>
      <w:pPr>
        <w:ind w:left="720" w:hanging="360"/>
      </w:pPr>
      <w:rPr>
        <w:rFonts w:ascii="Wingdings" w:eastAsia="Times New Roman" w:hAnsi="Wingdings"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10D1E40"/>
    <w:multiLevelType w:val="singleLevel"/>
    <w:tmpl w:val="7C822508"/>
    <w:lvl w:ilvl="0">
      <w:start w:val="1"/>
      <w:numFmt w:val="bullet"/>
      <w:pStyle w:val="Nachrichtenkopf"/>
      <w:lvlText w:val=""/>
      <w:lvlJc w:val="left"/>
      <w:pPr>
        <w:tabs>
          <w:tab w:val="num" w:pos="643"/>
        </w:tabs>
        <w:ind w:left="643" w:hanging="360"/>
      </w:pPr>
      <w:rPr>
        <w:rFonts w:ascii="Symbol" w:hAnsi="Symbol" w:hint="default"/>
      </w:rPr>
    </w:lvl>
  </w:abstractNum>
  <w:abstractNum w:abstractNumId="18" w15:restartNumberingAfterBreak="0">
    <w:nsid w:val="58044729"/>
    <w:multiLevelType w:val="multilevel"/>
    <w:tmpl w:val="6566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C239DA"/>
    <w:multiLevelType w:val="hybridMultilevel"/>
    <w:tmpl w:val="5F5A9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CF4F29"/>
    <w:multiLevelType w:val="hybridMultilevel"/>
    <w:tmpl w:val="2A5C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DF49BD"/>
    <w:multiLevelType w:val="hybridMultilevel"/>
    <w:tmpl w:val="50EA7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DF20C5"/>
    <w:multiLevelType w:val="hybridMultilevel"/>
    <w:tmpl w:val="D1DEE0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23411AE"/>
    <w:multiLevelType w:val="hybridMultilevel"/>
    <w:tmpl w:val="CC208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B9625C"/>
    <w:multiLevelType w:val="hybridMultilevel"/>
    <w:tmpl w:val="3ADA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C369CE"/>
    <w:multiLevelType w:val="hybridMultilevel"/>
    <w:tmpl w:val="34646910"/>
    <w:lvl w:ilvl="0" w:tplc="878A288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1443697">
    <w:abstractNumId w:val="17"/>
  </w:num>
  <w:num w:numId="2" w16cid:durableId="2042318556">
    <w:abstractNumId w:val="0"/>
  </w:num>
  <w:num w:numId="3" w16cid:durableId="634406886">
    <w:abstractNumId w:val="6"/>
  </w:num>
  <w:num w:numId="4" w16cid:durableId="1541701108">
    <w:abstractNumId w:val="6"/>
  </w:num>
  <w:num w:numId="5" w16cid:durableId="645475155">
    <w:abstractNumId w:val="17"/>
  </w:num>
  <w:num w:numId="6" w16cid:durableId="1513453223">
    <w:abstractNumId w:val="14"/>
  </w:num>
  <w:num w:numId="7" w16cid:durableId="2124497498">
    <w:abstractNumId w:val="15"/>
  </w:num>
  <w:num w:numId="8" w16cid:durableId="819464167">
    <w:abstractNumId w:val="20"/>
  </w:num>
  <w:num w:numId="9" w16cid:durableId="1297444316">
    <w:abstractNumId w:val="5"/>
  </w:num>
  <w:num w:numId="10" w16cid:durableId="797143923">
    <w:abstractNumId w:val="2"/>
  </w:num>
  <w:num w:numId="11" w16cid:durableId="283999428">
    <w:abstractNumId w:val="9"/>
  </w:num>
  <w:num w:numId="12" w16cid:durableId="550192177">
    <w:abstractNumId w:val="24"/>
  </w:num>
  <w:num w:numId="13" w16cid:durableId="120728495">
    <w:abstractNumId w:val="4"/>
  </w:num>
  <w:num w:numId="14" w16cid:durableId="330524682">
    <w:abstractNumId w:val="16"/>
  </w:num>
  <w:num w:numId="15" w16cid:durableId="1620642811">
    <w:abstractNumId w:val="11"/>
  </w:num>
  <w:num w:numId="16" w16cid:durableId="1776557588">
    <w:abstractNumId w:val="6"/>
  </w:num>
  <w:num w:numId="17" w16cid:durableId="833911196">
    <w:abstractNumId w:val="7"/>
  </w:num>
  <w:num w:numId="18" w16cid:durableId="2083678744">
    <w:abstractNumId w:val="23"/>
  </w:num>
  <w:num w:numId="19" w16cid:durableId="1493109039">
    <w:abstractNumId w:val="1"/>
  </w:num>
  <w:num w:numId="20" w16cid:durableId="436026150">
    <w:abstractNumId w:val="21"/>
  </w:num>
  <w:num w:numId="21" w16cid:durableId="1259673427">
    <w:abstractNumId w:val="3"/>
  </w:num>
  <w:num w:numId="22" w16cid:durableId="1982149483">
    <w:abstractNumId w:val="12"/>
  </w:num>
  <w:num w:numId="23" w16cid:durableId="406417495">
    <w:abstractNumId w:val="18"/>
  </w:num>
  <w:num w:numId="24" w16cid:durableId="1109812675">
    <w:abstractNumId w:val="13"/>
  </w:num>
  <w:num w:numId="25" w16cid:durableId="430130009">
    <w:abstractNumId w:val="19"/>
  </w:num>
  <w:num w:numId="26" w16cid:durableId="2063020870">
    <w:abstractNumId w:val="8"/>
  </w:num>
  <w:num w:numId="27" w16cid:durableId="2145274546">
    <w:abstractNumId w:val="25"/>
  </w:num>
  <w:num w:numId="28" w16cid:durableId="2075158159">
    <w:abstractNumId w:val="10"/>
  </w:num>
  <w:num w:numId="29" w16cid:durableId="233704761">
    <w:abstractNumId w:val="2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lorian Büchel">
    <w15:presenceInfo w15:providerId="None" w15:userId="Florian Büch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2D2"/>
    <w:rsid w:val="00000DF5"/>
    <w:rsid w:val="00007094"/>
    <w:rsid w:val="00012CE4"/>
    <w:rsid w:val="00014AF2"/>
    <w:rsid w:val="00015FD9"/>
    <w:rsid w:val="000259AB"/>
    <w:rsid w:val="00025A79"/>
    <w:rsid w:val="00033B9C"/>
    <w:rsid w:val="00041732"/>
    <w:rsid w:val="0004252D"/>
    <w:rsid w:val="00043D35"/>
    <w:rsid w:val="000503FE"/>
    <w:rsid w:val="0005348C"/>
    <w:rsid w:val="00054916"/>
    <w:rsid w:val="00060B6F"/>
    <w:rsid w:val="00065C60"/>
    <w:rsid w:val="0006646F"/>
    <w:rsid w:val="00070A87"/>
    <w:rsid w:val="000832A4"/>
    <w:rsid w:val="00096DBA"/>
    <w:rsid w:val="000A2CD9"/>
    <w:rsid w:val="000A3E77"/>
    <w:rsid w:val="000A5E90"/>
    <w:rsid w:val="000A6DF1"/>
    <w:rsid w:val="000B2514"/>
    <w:rsid w:val="000B29B8"/>
    <w:rsid w:val="000B5032"/>
    <w:rsid w:val="000C6CC4"/>
    <w:rsid w:val="000E0F0A"/>
    <w:rsid w:val="000E1A2A"/>
    <w:rsid w:val="000E6376"/>
    <w:rsid w:val="000E6D1F"/>
    <w:rsid w:val="000F14EC"/>
    <w:rsid w:val="000F1BF5"/>
    <w:rsid w:val="000F4A2E"/>
    <w:rsid w:val="00100EB5"/>
    <w:rsid w:val="001020BD"/>
    <w:rsid w:val="0010489A"/>
    <w:rsid w:val="0010609B"/>
    <w:rsid w:val="00107BB3"/>
    <w:rsid w:val="00112C41"/>
    <w:rsid w:val="0012181E"/>
    <w:rsid w:val="00126412"/>
    <w:rsid w:val="00126872"/>
    <w:rsid w:val="00127D3D"/>
    <w:rsid w:val="00131F35"/>
    <w:rsid w:val="00135525"/>
    <w:rsid w:val="001505B7"/>
    <w:rsid w:val="00152EA9"/>
    <w:rsid w:val="001542E0"/>
    <w:rsid w:val="00156CD4"/>
    <w:rsid w:val="00157A17"/>
    <w:rsid w:val="001629E9"/>
    <w:rsid w:val="00162A49"/>
    <w:rsid w:val="001703D9"/>
    <w:rsid w:val="001722FC"/>
    <w:rsid w:val="001724C6"/>
    <w:rsid w:val="0017618B"/>
    <w:rsid w:val="00181889"/>
    <w:rsid w:val="001868D4"/>
    <w:rsid w:val="00190AE2"/>
    <w:rsid w:val="001A220F"/>
    <w:rsid w:val="001A33A4"/>
    <w:rsid w:val="001A5FE6"/>
    <w:rsid w:val="001B19F1"/>
    <w:rsid w:val="001B2D4B"/>
    <w:rsid w:val="001B5B65"/>
    <w:rsid w:val="001B6B04"/>
    <w:rsid w:val="001C06C4"/>
    <w:rsid w:val="001C2D66"/>
    <w:rsid w:val="001C3E87"/>
    <w:rsid w:val="001C5B38"/>
    <w:rsid w:val="001C68ED"/>
    <w:rsid w:val="001D1078"/>
    <w:rsid w:val="001D6C63"/>
    <w:rsid w:val="001E43A6"/>
    <w:rsid w:val="001E7664"/>
    <w:rsid w:val="001F02AB"/>
    <w:rsid w:val="001F15B2"/>
    <w:rsid w:val="001F17DE"/>
    <w:rsid w:val="001F6079"/>
    <w:rsid w:val="00201E27"/>
    <w:rsid w:val="002077D2"/>
    <w:rsid w:val="00211ADA"/>
    <w:rsid w:val="00212000"/>
    <w:rsid w:val="00212B02"/>
    <w:rsid w:val="00212D54"/>
    <w:rsid w:val="002140C9"/>
    <w:rsid w:val="00221C4C"/>
    <w:rsid w:val="002228DB"/>
    <w:rsid w:val="00231991"/>
    <w:rsid w:val="00231C38"/>
    <w:rsid w:val="00256D6B"/>
    <w:rsid w:val="00257724"/>
    <w:rsid w:val="002633F8"/>
    <w:rsid w:val="002646EA"/>
    <w:rsid w:val="00265507"/>
    <w:rsid w:val="00265F5C"/>
    <w:rsid w:val="002665C6"/>
    <w:rsid w:val="00267E09"/>
    <w:rsid w:val="002719C1"/>
    <w:rsid w:val="002722B3"/>
    <w:rsid w:val="0027276E"/>
    <w:rsid w:val="0027404A"/>
    <w:rsid w:val="00274511"/>
    <w:rsid w:val="00276AEB"/>
    <w:rsid w:val="00282679"/>
    <w:rsid w:val="002829D8"/>
    <w:rsid w:val="00283D66"/>
    <w:rsid w:val="00283EBC"/>
    <w:rsid w:val="00284106"/>
    <w:rsid w:val="00284A4A"/>
    <w:rsid w:val="00286EE2"/>
    <w:rsid w:val="0029140F"/>
    <w:rsid w:val="0029156D"/>
    <w:rsid w:val="00292E34"/>
    <w:rsid w:val="002956BE"/>
    <w:rsid w:val="0029766B"/>
    <w:rsid w:val="002A164C"/>
    <w:rsid w:val="002A3B31"/>
    <w:rsid w:val="002A58E4"/>
    <w:rsid w:val="002A7D60"/>
    <w:rsid w:val="002B2144"/>
    <w:rsid w:val="002C1595"/>
    <w:rsid w:val="002C26C5"/>
    <w:rsid w:val="002C33B1"/>
    <w:rsid w:val="002C3F7E"/>
    <w:rsid w:val="002C4C73"/>
    <w:rsid w:val="002D7936"/>
    <w:rsid w:val="002E04C2"/>
    <w:rsid w:val="002E1608"/>
    <w:rsid w:val="002E311B"/>
    <w:rsid w:val="002F3FCA"/>
    <w:rsid w:val="002F564E"/>
    <w:rsid w:val="002F5A76"/>
    <w:rsid w:val="00303CE4"/>
    <w:rsid w:val="0030563F"/>
    <w:rsid w:val="0031089B"/>
    <w:rsid w:val="00312348"/>
    <w:rsid w:val="003159E3"/>
    <w:rsid w:val="00316132"/>
    <w:rsid w:val="00316A74"/>
    <w:rsid w:val="00317A1E"/>
    <w:rsid w:val="00317A67"/>
    <w:rsid w:val="00322872"/>
    <w:rsid w:val="00327D53"/>
    <w:rsid w:val="00330136"/>
    <w:rsid w:val="003329E2"/>
    <w:rsid w:val="00332C71"/>
    <w:rsid w:val="00336FBC"/>
    <w:rsid w:val="00343F9F"/>
    <w:rsid w:val="003448DA"/>
    <w:rsid w:val="00344C84"/>
    <w:rsid w:val="00345EF0"/>
    <w:rsid w:val="00346F1B"/>
    <w:rsid w:val="0034722B"/>
    <w:rsid w:val="00352973"/>
    <w:rsid w:val="003537A3"/>
    <w:rsid w:val="0035745E"/>
    <w:rsid w:val="0036338E"/>
    <w:rsid w:val="00364603"/>
    <w:rsid w:val="003650C8"/>
    <w:rsid w:val="00372F91"/>
    <w:rsid w:val="00373DDF"/>
    <w:rsid w:val="00374D65"/>
    <w:rsid w:val="00376696"/>
    <w:rsid w:val="003810DC"/>
    <w:rsid w:val="00382BDF"/>
    <w:rsid w:val="00383B80"/>
    <w:rsid w:val="00384849"/>
    <w:rsid w:val="003860C5"/>
    <w:rsid w:val="00391A6F"/>
    <w:rsid w:val="00392DC2"/>
    <w:rsid w:val="00392E9B"/>
    <w:rsid w:val="0039629E"/>
    <w:rsid w:val="0039735E"/>
    <w:rsid w:val="003A1F53"/>
    <w:rsid w:val="003A4088"/>
    <w:rsid w:val="003A54B8"/>
    <w:rsid w:val="003B225D"/>
    <w:rsid w:val="003B49B8"/>
    <w:rsid w:val="003C1F7E"/>
    <w:rsid w:val="003C4887"/>
    <w:rsid w:val="003C7312"/>
    <w:rsid w:val="003D4D33"/>
    <w:rsid w:val="003D5355"/>
    <w:rsid w:val="003D5952"/>
    <w:rsid w:val="003D5A21"/>
    <w:rsid w:val="003E02A4"/>
    <w:rsid w:val="003E64B8"/>
    <w:rsid w:val="003E75C9"/>
    <w:rsid w:val="003F2EEC"/>
    <w:rsid w:val="003F3AA3"/>
    <w:rsid w:val="003F4823"/>
    <w:rsid w:val="00405D3D"/>
    <w:rsid w:val="00411FFB"/>
    <w:rsid w:val="00412561"/>
    <w:rsid w:val="00413BC4"/>
    <w:rsid w:val="004227C1"/>
    <w:rsid w:val="00442EA0"/>
    <w:rsid w:val="00466FD7"/>
    <w:rsid w:val="004706AC"/>
    <w:rsid w:val="004746C4"/>
    <w:rsid w:val="00474CB1"/>
    <w:rsid w:val="00474FC6"/>
    <w:rsid w:val="00482433"/>
    <w:rsid w:val="00483B59"/>
    <w:rsid w:val="004859ED"/>
    <w:rsid w:val="00485F52"/>
    <w:rsid w:val="0048704E"/>
    <w:rsid w:val="00490B61"/>
    <w:rsid w:val="00495865"/>
    <w:rsid w:val="004A2142"/>
    <w:rsid w:val="004A323D"/>
    <w:rsid w:val="004A3911"/>
    <w:rsid w:val="004A4795"/>
    <w:rsid w:val="004A6659"/>
    <w:rsid w:val="004B39D7"/>
    <w:rsid w:val="004B63D0"/>
    <w:rsid w:val="004C42D2"/>
    <w:rsid w:val="004C54B3"/>
    <w:rsid w:val="004C728E"/>
    <w:rsid w:val="004D03C5"/>
    <w:rsid w:val="004D0E49"/>
    <w:rsid w:val="004D1806"/>
    <w:rsid w:val="004D26D8"/>
    <w:rsid w:val="004D2991"/>
    <w:rsid w:val="004D4547"/>
    <w:rsid w:val="004D53AA"/>
    <w:rsid w:val="004D6A65"/>
    <w:rsid w:val="004E1445"/>
    <w:rsid w:val="004E5DBB"/>
    <w:rsid w:val="004F73B3"/>
    <w:rsid w:val="0050785D"/>
    <w:rsid w:val="0051101E"/>
    <w:rsid w:val="0051224A"/>
    <w:rsid w:val="00514B0F"/>
    <w:rsid w:val="00515BB3"/>
    <w:rsid w:val="00523557"/>
    <w:rsid w:val="005237AE"/>
    <w:rsid w:val="0052503B"/>
    <w:rsid w:val="0053589E"/>
    <w:rsid w:val="00543416"/>
    <w:rsid w:val="00544198"/>
    <w:rsid w:val="005459ED"/>
    <w:rsid w:val="00551EAB"/>
    <w:rsid w:val="00552484"/>
    <w:rsid w:val="00557676"/>
    <w:rsid w:val="00563AED"/>
    <w:rsid w:val="00567E6B"/>
    <w:rsid w:val="0057051B"/>
    <w:rsid w:val="005707DA"/>
    <w:rsid w:val="005746C3"/>
    <w:rsid w:val="00574710"/>
    <w:rsid w:val="00574AD3"/>
    <w:rsid w:val="00576D86"/>
    <w:rsid w:val="00576F77"/>
    <w:rsid w:val="00576FD6"/>
    <w:rsid w:val="00586C2C"/>
    <w:rsid w:val="005A02EC"/>
    <w:rsid w:val="005A030E"/>
    <w:rsid w:val="005A526F"/>
    <w:rsid w:val="005B346C"/>
    <w:rsid w:val="005B71FA"/>
    <w:rsid w:val="005C17BF"/>
    <w:rsid w:val="005C23AE"/>
    <w:rsid w:val="005C560E"/>
    <w:rsid w:val="005D36F8"/>
    <w:rsid w:val="005D3B09"/>
    <w:rsid w:val="005E133F"/>
    <w:rsid w:val="005E3094"/>
    <w:rsid w:val="005E66CA"/>
    <w:rsid w:val="005E6C68"/>
    <w:rsid w:val="005F2C89"/>
    <w:rsid w:val="00601059"/>
    <w:rsid w:val="00601DDF"/>
    <w:rsid w:val="00610B91"/>
    <w:rsid w:val="006125B4"/>
    <w:rsid w:val="006176E1"/>
    <w:rsid w:val="00623985"/>
    <w:rsid w:val="00626335"/>
    <w:rsid w:val="00626578"/>
    <w:rsid w:val="00627012"/>
    <w:rsid w:val="006352F1"/>
    <w:rsid w:val="006375F7"/>
    <w:rsid w:val="00644547"/>
    <w:rsid w:val="00653362"/>
    <w:rsid w:val="0065362C"/>
    <w:rsid w:val="00656FCA"/>
    <w:rsid w:val="00661FA6"/>
    <w:rsid w:val="0066262D"/>
    <w:rsid w:val="0066433E"/>
    <w:rsid w:val="00666909"/>
    <w:rsid w:val="006704F2"/>
    <w:rsid w:val="006739D3"/>
    <w:rsid w:val="0067714C"/>
    <w:rsid w:val="00684F42"/>
    <w:rsid w:val="006922D2"/>
    <w:rsid w:val="006956DF"/>
    <w:rsid w:val="00695994"/>
    <w:rsid w:val="00697A3A"/>
    <w:rsid w:val="006A3DE7"/>
    <w:rsid w:val="006A3EDE"/>
    <w:rsid w:val="006A4CBF"/>
    <w:rsid w:val="006A724A"/>
    <w:rsid w:val="006A7938"/>
    <w:rsid w:val="006B6930"/>
    <w:rsid w:val="006C409F"/>
    <w:rsid w:val="006D4A81"/>
    <w:rsid w:val="006D724B"/>
    <w:rsid w:val="006E1F6A"/>
    <w:rsid w:val="006E3B31"/>
    <w:rsid w:val="006E6491"/>
    <w:rsid w:val="006E6B8E"/>
    <w:rsid w:val="006F1C77"/>
    <w:rsid w:val="006F32D1"/>
    <w:rsid w:val="006F4BCD"/>
    <w:rsid w:val="006F4EB9"/>
    <w:rsid w:val="006F5013"/>
    <w:rsid w:val="006F55B3"/>
    <w:rsid w:val="00702A4A"/>
    <w:rsid w:val="00702F26"/>
    <w:rsid w:val="007035A6"/>
    <w:rsid w:val="0070606B"/>
    <w:rsid w:val="007071FB"/>
    <w:rsid w:val="00710EC7"/>
    <w:rsid w:val="007123EE"/>
    <w:rsid w:val="00716FA3"/>
    <w:rsid w:val="00723061"/>
    <w:rsid w:val="00725AC4"/>
    <w:rsid w:val="00727D45"/>
    <w:rsid w:val="00731864"/>
    <w:rsid w:val="00732510"/>
    <w:rsid w:val="00733373"/>
    <w:rsid w:val="00733FCE"/>
    <w:rsid w:val="007421D4"/>
    <w:rsid w:val="007422FA"/>
    <w:rsid w:val="00742D4D"/>
    <w:rsid w:val="00745758"/>
    <w:rsid w:val="00757A93"/>
    <w:rsid w:val="007618D9"/>
    <w:rsid w:val="007638D1"/>
    <w:rsid w:val="00765A5A"/>
    <w:rsid w:val="007669CA"/>
    <w:rsid w:val="0077062A"/>
    <w:rsid w:val="00770BBB"/>
    <w:rsid w:val="00774D71"/>
    <w:rsid w:val="00776A0C"/>
    <w:rsid w:val="007846EA"/>
    <w:rsid w:val="00791AB7"/>
    <w:rsid w:val="00791D8C"/>
    <w:rsid w:val="0079346E"/>
    <w:rsid w:val="00794342"/>
    <w:rsid w:val="007A0D18"/>
    <w:rsid w:val="007A0FBD"/>
    <w:rsid w:val="007A4AC1"/>
    <w:rsid w:val="007A6D1C"/>
    <w:rsid w:val="007A6F44"/>
    <w:rsid w:val="007B632D"/>
    <w:rsid w:val="007C0DC2"/>
    <w:rsid w:val="007C404F"/>
    <w:rsid w:val="007C4913"/>
    <w:rsid w:val="007D1FAD"/>
    <w:rsid w:val="007E383C"/>
    <w:rsid w:val="007E59A8"/>
    <w:rsid w:val="007E6654"/>
    <w:rsid w:val="007F6FED"/>
    <w:rsid w:val="008004B4"/>
    <w:rsid w:val="0080112D"/>
    <w:rsid w:val="00801615"/>
    <w:rsid w:val="008048BB"/>
    <w:rsid w:val="00805753"/>
    <w:rsid w:val="00807DAC"/>
    <w:rsid w:val="008120D2"/>
    <w:rsid w:val="00812618"/>
    <w:rsid w:val="00820EE7"/>
    <w:rsid w:val="008218EC"/>
    <w:rsid w:val="0082512B"/>
    <w:rsid w:val="00825175"/>
    <w:rsid w:val="00826870"/>
    <w:rsid w:val="00830047"/>
    <w:rsid w:val="008341EB"/>
    <w:rsid w:val="008345FE"/>
    <w:rsid w:val="00840120"/>
    <w:rsid w:val="0084335A"/>
    <w:rsid w:val="00844FB4"/>
    <w:rsid w:val="00846787"/>
    <w:rsid w:val="00846F69"/>
    <w:rsid w:val="00847382"/>
    <w:rsid w:val="008477B8"/>
    <w:rsid w:val="0085544E"/>
    <w:rsid w:val="008575EA"/>
    <w:rsid w:val="00862E42"/>
    <w:rsid w:val="00867F5A"/>
    <w:rsid w:val="008707C0"/>
    <w:rsid w:val="00872D39"/>
    <w:rsid w:val="008730AB"/>
    <w:rsid w:val="00880A95"/>
    <w:rsid w:val="0088150D"/>
    <w:rsid w:val="00884267"/>
    <w:rsid w:val="008942A9"/>
    <w:rsid w:val="008970CB"/>
    <w:rsid w:val="008A57CB"/>
    <w:rsid w:val="008A75C7"/>
    <w:rsid w:val="008A773D"/>
    <w:rsid w:val="008B0690"/>
    <w:rsid w:val="008B285A"/>
    <w:rsid w:val="008B4BE4"/>
    <w:rsid w:val="008B6AE8"/>
    <w:rsid w:val="008B6D6E"/>
    <w:rsid w:val="008C099B"/>
    <w:rsid w:val="008C4E40"/>
    <w:rsid w:val="008C6CFD"/>
    <w:rsid w:val="008E0FF6"/>
    <w:rsid w:val="008E2A34"/>
    <w:rsid w:val="0090158A"/>
    <w:rsid w:val="009016AA"/>
    <w:rsid w:val="00902B32"/>
    <w:rsid w:val="009037EE"/>
    <w:rsid w:val="0091073F"/>
    <w:rsid w:val="00910D38"/>
    <w:rsid w:val="009150F1"/>
    <w:rsid w:val="00916C72"/>
    <w:rsid w:val="0092006E"/>
    <w:rsid w:val="0092022F"/>
    <w:rsid w:val="009204E4"/>
    <w:rsid w:val="009355DC"/>
    <w:rsid w:val="009376AF"/>
    <w:rsid w:val="009415CB"/>
    <w:rsid w:val="00944BF5"/>
    <w:rsid w:val="00944C1E"/>
    <w:rsid w:val="00950385"/>
    <w:rsid w:val="0095436D"/>
    <w:rsid w:val="009576A1"/>
    <w:rsid w:val="00962E28"/>
    <w:rsid w:val="00967B99"/>
    <w:rsid w:val="00971D98"/>
    <w:rsid w:val="0097292F"/>
    <w:rsid w:val="00984CF6"/>
    <w:rsid w:val="0098599B"/>
    <w:rsid w:val="00993213"/>
    <w:rsid w:val="0099588E"/>
    <w:rsid w:val="00996BE0"/>
    <w:rsid w:val="009B0163"/>
    <w:rsid w:val="009B2FD5"/>
    <w:rsid w:val="009B3218"/>
    <w:rsid w:val="009C1D67"/>
    <w:rsid w:val="009C3C69"/>
    <w:rsid w:val="009C59D6"/>
    <w:rsid w:val="009C6745"/>
    <w:rsid w:val="009C70C8"/>
    <w:rsid w:val="009C7489"/>
    <w:rsid w:val="009D21F8"/>
    <w:rsid w:val="009D2C39"/>
    <w:rsid w:val="009D3350"/>
    <w:rsid w:val="009E21D5"/>
    <w:rsid w:val="009E2FC6"/>
    <w:rsid w:val="009E4DEA"/>
    <w:rsid w:val="009F356C"/>
    <w:rsid w:val="009F4922"/>
    <w:rsid w:val="009F55D3"/>
    <w:rsid w:val="009F650B"/>
    <w:rsid w:val="00A037D4"/>
    <w:rsid w:val="00A0597D"/>
    <w:rsid w:val="00A05FB3"/>
    <w:rsid w:val="00A102D2"/>
    <w:rsid w:val="00A11348"/>
    <w:rsid w:val="00A11525"/>
    <w:rsid w:val="00A1476B"/>
    <w:rsid w:val="00A147A8"/>
    <w:rsid w:val="00A20421"/>
    <w:rsid w:val="00A20AE6"/>
    <w:rsid w:val="00A25377"/>
    <w:rsid w:val="00A25438"/>
    <w:rsid w:val="00A26660"/>
    <w:rsid w:val="00A269AF"/>
    <w:rsid w:val="00A26B75"/>
    <w:rsid w:val="00A32833"/>
    <w:rsid w:val="00A32CFA"/>
    <w:rsid w:val="00A339C6"/>
    <w:rsid w:val="00A34636"/>
    <w:rsid w:val="00A353C8"/>
    <w:rsid w:val="00A40927"/>
    <w:rsid w:val="00A4565D"/>
    <w:rsid w:val="00A540C7"/>
    <w:rsid w:val="00A55548"/>
    <w:rsid w:val="00A55E74"/>
    <w:rsid w:val="00A5643E"/>
    <w:rsid w:val="00A6064D"/>
    <w:rsid w:val="00A62556"/>
    <w:rsid w:val="00A626FE"/>
    <w:rsid w:val="00A64199"/>
    <w:rsid w:val="00A705DC"/>
    <w:rsid w:val="00A71C5B"/>
    <w:rsid w:val="00A73170"/>
    <w:rsid w:val="00A74719"/>
    <w:rsid w:val="00A76874"/>
    <w:rsid w:val="00A801E4"/>
    <w:rsid w:val="00A80E9F"/>
    <w:rsid w:val="00A83BD9"/>
    <w:rsid w:val="00A90DEF"/>
    <w:rsid w:val="00A91B69"/>
    <w:rsid w:val="00A92548"/>
    <w:rsid w:val="00A9472A"/>
    <w:rsid w:val="00AA042D"/>
    <w:rsid w:val="00AA5769"/>
    <w:rsid w:val="00AA6C2F"/>
    <w:rsid w:val="00AB0342"/>
    <w:rsid w:val="00AB1E94"/>
    <w:rsid w:val="00AB3F5F"/>
    <w:rsid w:val="00AB49FB"/>
    <w:rsid w:val="00AC0AC5"/>
    <w:rsid w:val="00AC0F94"/>
    <w:rsid w:val="00AC2E28"/>
    <w:rsid w:val="00AC47D4"/>
    <w:rsid w:val="00AD3EE6"/>
    <w:rsid w:val="00AD6215"/>
    <w:rsid w:val="00AE0E65"/>
    <w:rsid w:val="00AE581E"/>
    <w:rsid w:val="00AF114B"/>
    <w:rsid w:val="00AF12EE"/>
    <w:rsid w:val="00AF1DF6"/>
    <w:rsid w:val="00AF3504"/>
    <w:rsid w:val="00B00E99"/>
    <w:rsid w:val="00B015AF"/>
    <w:rsid w:val="00B05E05"/>
    <w:rsid w:val="00B07631"/>
    <w:rsid w:val="00B11F7D"/>
    <w:rsid w:val="00B12517"/>
    <w:rsid w:val="00B1347B"/>
    <w:rsid w:val="00B17225"/>
    <w:rsid w:val="00B22DF1"/>
    <w:rsid w:val="00B37DDC"/>
    <w:rsid w:val="00B463DA"/>
    <w:rsid w:val="00B47065"/>
    <w:rsid w:val="00B47970"/>
    <w:rsid w:val="00B47AC3"/>
    <w:rsid w:val="00B50A47"/>
    <w:rsid w:val="00B510D1"/>
    <w:rsid w:val="00B554CC"/>
    <w:rsid w:val="00B565E4"/>
    <w:rsid w:val="00B678B1"/>
    <w:rsid w:val="00B71749"/>
    <w:rsid w:val="00B7412C"/>
    <w:rsid w:val="00B80E0E"/>
    <w:rsid w:val="00B8140C"/>
    <w:rsid w:val="00B81FCA"/>
    <w:rsid w:val="00B85663"/>
    <w:rsid w:val="00B93108"/>
    <w:rsid w:val="00B935D5"/>
    <w:rsid w:val="00B94ABF"/>
    <w:rsid w:val="00B9670C"/>
    <w:rsid w:val="00B967E0"/>
    <w:rsid w:val="00B96A09"/>
    <w:rsid w:val="00BA2993"/>
    <w:rsid w:val="00BB0875"/>
    <w:rsid w:val="00BB0DF2"/>
    <w:rsid w:val="00BB68AD"/>
    <w:rsid w:val="00BC3C48"/>
    <w:rsid w:val="00BD2B74"/>
    <w:rsid w:val="00BD3879"/>
    <w:rsid w:val="00BD4A33"/>
    <w:rsid w:val="00BD4B5C"/>
    <w:rsid w:val="00BD5F3C"/>
    <w:rsid w:val="00BE22B5"/>
    <w:rsid w:val="00BE432C"/>
    <w:rsid w:val="00BE5115"/>
    <w:rsid w:val="00BF120B"/>
    <w:rsid w:val="00BF23DC"/>
    <w:rsid w:val="00BF53C3"/>
    <w:rsid w:val="00BF7A88"/>
    <w:rsid w:val="00C007DC"/>
    <w:rsid w:val="00C0599C"/>
    <w:rsid w:val="00C10F82"/>
    <w:rsid w:val="00C13A44"/>
    <w:rsid w:val="00C14712"/>
    <w:rsid w:val="00C1475A"/>
    <w:rsid w:val="00C1574C"/>
    <w:rsid w:val="00C205B8"/>
    <w:rsid w:val="00C22AC5"/>
    <w:rsid w:val="00C31DFC"/>
    <w:rsid w:val="00C339A6"/>
    <w:rsid w:val="00C34EC1"/>
    <w:rsid w:val="00C44188"/>
    <w:rsid w:val="00C45EF3"/>
    <w:rsid w:val="00C461D6"/>
    <w:rsid w:val="00C56FDB"/>
    <w:rsid w:val="00C63A92"/>
    <w:rsid w:val="00C65E71"/>
    <w:rsid w:val="00C660D0"/>
    <w:rsid w:val="00C705F0"/>
    <w:rsid w:val="00C70D45"/>
    <w:rsid w:val="00C7647E"/>
    <w:rsid w:val="00C860E3"/>
    <w:rsid w:val="00C873A0"/>
    <w:rsid w:val="00C87F87"/>
    <w:rsid w:val="00C9085C"/>
    <w:rsid w:val="00C9620E"/>
    <w:rsid w:val="00CA3F81"/>
    <w:rsid w:val="00CA3FB0"/>
    <w:rsid w:val="00CA5489"/>
    <w:rsid w:val="00CB367A"/>
    <w:rsid w:val="00CB681E"/>
    <w:rsid w:val="00CC1E0F"/>
    <w:rsid w:val="00CD0718"/>
    <w:rsid w:val="00CD2563"/>
    <w:rsid w:val="00CD55F2"/>
    <w:rsid w:val="00CE1A0D"/>
    <w:rsid w:val="00CE1B16"/>
    <w:rsid w:val="00CE3B55"/>
    <w:rsid w:val="00CE443C"/>
    <w:rsid w:val="00CF2702"/>
    <w:rsid w:val="00CF6E40"/>
    <w:rsid w:val="00CF7620"/>
    <w:rsid w:val="00D05195"/>
    <w:rsid w:val="00D115E2"/>
    <w:rsid w:val="00D13446"/>
    <w:rsid w:val="00D17AF3"/>
    <w:rsid w:val="00D20227"/>
    <w:rsid w:val="00D235A0"/>
    <w:rsid w:val="00D24D73"/>
    <w:rsid w:val="00D27845"/>
    <w:rsid w:val="00D32E2F"/>
    <w:rsid w:val="00D33057"/>
    <w:rsid w:val="00D36423"/>
    <w:rsid w:val="00D40284"/>
    <w:rsid w:val="00D424F8"/>
    <w:rsid w:val="00D435D5"/>
    <w:rsid w:val="00D43966"/>
    <w:rsid w:val="00D4595B"/>
    <w:rsid w:val="00D465AA"/>
    <w:rsid w:val="00D51AD3"/>
    <w:rsid w:val="00D5494E"/>
    <w:rsid w:val="00D56250"/>
    <w:rsid w:val="00D63D2F"/>
    <w:rsid w:val="00D64265"/>
    <w:rsid w:val="00D651A0"/>
    <w:rsid w:val="00D70F49"/>
    <w:rsid w:val="00D717FA"/>
    <w:rsid w:val="00D74208"/>
    <w:rsid w:val="00D75F31"/>
    <w:rsid w:val="00D8049B"/>
    <w:rsid w:val="00D83B30"/>
    <w:rsid w:val="00D847A3"/>
    <w:rsid w:val="00D851BE"/>
    <w:rsid w:val="00D93F4B"/>
    <w:rsid w:val="00DA0951"/>
    <w:rsid w:val="00DA3339"/>
    <w:rsid w:val="00DA3517"/>
    <w:rsid w:val="00DB308E"/>
    <w:rsid w:val="00DB3E10"/>
    <w:rsid w:val="00DB7CB1"/>
    <w:rsid w:val="00DC0808"/>
    <w:rsid w:val="00DC17FC"/>
    <w:rsid w:val="00DC23E9"/>
    <w:rsid w:val="00DC4A8B"/>
    <w:rsid w:val="00DC5FC6"/>
    <w:rsid w:val="00DC61A4"/>
    <w:rsid w:val="00DC7366"/>
    <w:rsid w:val="00DC755F"/>
    <w:rsid w:val="00DD3134"/>
    <w:rsid w:val="00DD6F1B"/>
    <w:rsid w:val="00DD74B0"/>
    <w:rsid w:val="00DF14ED"/>
    <w:rsid w:val="00DF4E5D"/>
    <w:rsid w:val="00E049A1"/>
    <w:rsid w:val="00E051A6"/>
    <w:rsid w:val="00E07516"/>
    <w:rsid w:val="00E21E76"/>
    <w:rsid w:val="00E235B2"/>
    <w:rsid w:val="00E23775"/>
    <w:rsid w:val="00E30DF1"/>
    <w:rsid w:val="00E36BE7"/>
    <w:rsid w:val="00E3767B"/>
    <w:rsid w:val="00E4048E"/>
    <w:rsid w:val="00E407F6"/>
    <w:rsid w:val="00E41AA7"/>
    <w:rsid w:val="00E41BF7"/>
    <w:rsid w:val="00E45C1B"/>
    <w:rsid w:val="00E52216"/>
    <w:rsid w:val="00E53F5F"/>
    <w:rsid w:val="00E56F2A"/>
    <w:rsid w:val="00E571E4"/>
    <w:rsid w:val="00E600FE"/>
    <w:rsid w:val="00E63F37"/>
    <w:rsid w:val="00E67166"/>
    <w:rsid w:val="00E81FB1"/>
    <w:rsid w:val="00E86BC3"/>
    <w:rsid w:val="00E95E1B"/>
    <w:rsid w:val="00EA5FA2"/>
    <w:rsid w:val="00EB0A71"/>
    <w:rsid w:val="00EB4B7C"/>
    <w:rsid w:val="00EB5919"/>
    <w:rsid w:val="00EB69A2"/>
    <w:rsid w:val="00EB6EB6"/>
    <w:rsid w:val="00EC0FDD"/>
    <w:rsid w:val="00EC3717"/>
    <w:rsid w:val="00EC5922"/>
    <w:rsid w:val="00EC5CBC"/>
    <w:rsid w:val="00ED03F0"/>
    <w:rsid w:val="00ED795F"/>
    <w:rsid w:val="00EF2979"/>
    <w:rsid w:val="00EF3705"/>
    <w:rsid w:val="00EF3BDC"/>
    <w:rsid w:val="00EF5ABE"/>
    <w:rsid w:val="00F03B32"/>
    <w:rsid w:val="00F04ACF"/>
    <w:rsid w:val="00F06414"/>
    <w:rsid w:val="00F1440F"/>
    <w:rsid w:val="00F1494E"/>
    <w:rsid w:val="00F1513C"/>
    <w:rsid w:val="00F159A3"/>
    <w:rsid w:val="00F20309"/>
    <w:rsid w:val="00F21181"/>
    <w:rsid w:val="00F2147D"/>
    <w:rsid w:val="00F238F0"/>
    <w:rsid w:val="00F26839"/>
    <w:rsid w:val="00F34197"/>
    <w:rsid w:val="00F42B07"/>
    <w:rsid w:val="00F43342"/>
    <w:rsid w:val="00F4394B"/>
    <w:rsid w:val="00F51447"/>
    <w:rsid w:val="00F52DD4"/>
    <w:rsid w:val="00F552B5"/>
    <w:rsid w:val="00F56571"/>
    <w:rsid w:val="00F64C66"/>
    <w:rsid w:val="00F65338"/>
    <w:rsid w:val="00F71A16"/>
    <w:rsid w:val="00F7376D"/>
    <w:rsid w:val="00F75E26"/>
    <w:rsid w:val="00F7640B"/>
    <w:rsid w:val="00F76F00"/>
    <w:rsid w:val="00F805D1"/>
    <w:rsid w:val="00F85E2A"/>
    <w:rsid w:val="00F90DFF"/>
    <w:rsid w:val="00F93A40"/>
    <w:rsid w:val="00FA07EA"/>
    <w:rsid w:val="00FA1403"/>
    <w:rsid w:val="00FA211B"/>
    <w:rsid w:val="00FA4B25"/>
    <w:rsid w:val="00FA4F0C"/>
    <w:rsid w:val="00FB1DBE"/>
    <w:rsid w:val="00FB3293"/>
    <w:rsid w:val="00FD5C90"/>
    <w:rsid w:val="00FD6510"/>
    <w:rsid w:val="00FE0552"/>
    <w:rsid w:val="00FE6956"/>
    <w:rsid w:val="00FF0D01"/>
    <w:rsid w:val="00FF1E0E"/>
    <w:rsid w:val="00FF2F15"/>
    <w:rsid w:val="00FF6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AEF70"/>
  <w15:docId w15:val="{9E297173-353F-4758-84F4-4AC1F0327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lang w:eastAsia="ja-JP"/>
    </w:rPr>
  </w:style>
  <w:style w:type="paragraph" w:styleId="berschrift1">
    <w:name w:val="heading 1"/>
    <w:basedOn w:val="Standard"/>
    <w:next w:val="Standard"/>
    <w:qFormat/>
    <w:pPr>
      <w:keepNext/>
      <w:numPr>
        <w:numId w:val="4"/>
      </w:numPr>
      <w:spacing w:before="360" w:after="180"/>
      <w:outlineLvl w:val="0"/>
    </w:pPr>
    <w:rPr>
      <w:b/>
      <w:sz w:val="28"/>
    </w:rPr>
  </w:style>
  <w:style w:type="paragraph" w:styleId="berschrift2">
    <w:name w:val="heading 2"/>
    <w:basedOn w:val="berschrift1"/>
    <w:next w:val="Standard"/>
    <w:qFormat/>
    <w:pPr>
      <w:numPr>
        <w:ilvl w:val="1"/>
      </w:numPr>
      <w:outlineLvl w:val="1"/>
    </w:pPr>
    <w:rPr>
      <w:sz w:val="24"/>
    </w:rPr>
  </w:style>
  <w:style w:type="paragraph" w:styleId="berschrift3">
    <w:name w:val="heading 3"/>
    <w:basedOn w:val="berschrift2"/>
    <w:next w:val="Standard"/>
    <w:qFormat/>
    <w:pPr>
      <w:numPr>
        <w:ilvl w:val="2"/>
      </w:numPr>
      <w:spacing w:before="240" w:after="120"/>
      <w:outlineLvl w:val="2"/>
    </w:pPr>
    <w:rPr>
      <w:sz w:val="22"/>
    </w:rPr>
  </w:style>
  <w:style w:type="paragraph" w:styleId="berschrift4">
    <w:name w:val="heading 4"/>
    <w:basedOn w:val="berschrift3"/>
    <w:next w:val="Standard"/>
    <w:qFormat/>
    <w:pPr>
      <w:numPr>
        <w:ilvl w:val="3"/>
      </w:numPr>
      <w:outlineLvl w:val="3"/>
    </w:pPr>
    <w:rPr>
      <w:sz w:val="20"/>
    </w:rPr>
  </w:style>
  <w:style w:type="paragraph" w:styleId="berschrift5">
    <w:name w:val="heading 5"/>
    <w:basedOn w:val="berschrift4"/>
    <w:next w:val="Standard"/>
    <w:qFormat/>
    <w:pPr>
      <w:numPr>
        <w:ilvl w:val="4"/>
      </w:numPr>
      <w:spacing w:before="120" w:after="60"/>
      <w:outlineLvl w:val="4"/>
    </w:pPr>
  </w:style>
  <w:style w:type="paragraph" w:styleId="berschrift6">
    <w:name w:val="heading 6"/>
    <w:basedOn w:val="berschrift5"/>
    <w:next w:val="Standard"/>
    <w:qFormat/>
    <w:pPr>
      <w:numPr>
        <w:ilvl w:val="5"/>
      </w:numPr>
      <w:outlineLvl w:val="5"/>
    </w:pPr>
  </w:style>
  <w:style w:type="paragraph" w:styleId="berschrift7">
    <w:name w:val="heading 7"/>
    <w:basedOn w:val="berschrift6"/>
    <w:next w:val="Standard"/>
    <w:qFormat/>
    <w:pPr>
      <w:numPr>
        <w:ilvl w:val="6"/>
      </w:numPr>
      <w:outlineLvl w:val="6"/>
    </w:pPr>
  </w:style>
  <w:style w:type="paragraph" w:styleId="berschrift8">
    <w:name w:val="heading 8"/>
    <w:basedOn w:val="Standard"/>
    <w:next w:val="Standard"/>
    <w:qFormat/>
    <w:pPr>
      <w:keepLines/>
      <w:numPr>
        <w:ilvl w:val="7"/>
        <w:numId w:val="4"/>
      </w:numPr>
      <w:spacing w:before="240" w:after="60"/>
      <w:outlineLvl w:val="7"/>
    </w:pPr>
    <w:rPr>
      <w:i/>
    </w:rPr>
  </w:style>
  <w:style w:type="paragraph" w:styleId="berschrift9">
    <w:name w:val="heading 9"/>
    <w:basedOn w:val="berschrift8"/>
    <w:next w:val="Standard"/>
    <w:qFormat/>
    <w:pPr>
      <w:keepNext/>
      <w:numPr>
        <w:ilvl w:val="8"/>
      </w:numPr>
      <w:tabs>
        <w:tab w:val="left" w:pos="680"/>
      </w:tabs>
      <w:spacing w:before="480" w:after="240"/>
      <w:outlineLvl w:val="8"/>
    </w:pPr>
    <w:rPr>
      <w:b/>
      <w:i w:val="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keepLines/>
      <w:tabs>
        <w:tab w:val="right" w:pos="9390"/>
      </w:tabs>
    </w:pPr>
    <w:rPr>
      <w:sz w:val="16"/>
    </w:rPr>
  </w:style>
  <w:style w:type="paragraph" w:styleId="Kopfzeile">
    <w:name w:val="header"/>
    <w:basedOn w:val="Standard"/>
    <w:pPr>
      <w:keepLines/>
      <w:pBdr>
        <w:bottom w:val="single" w:sz="6" w:space="1" w:color="auto"/>
      </w:pBdr>
      <w:tabs>
        <w:tab w:val="right" w:pos="9389"/>
      </w:tabs>
    </w:pPr>
    <w:rPr>
      <w:sz w:val="16"/>
    </w:rPr>
  </w:style>
  <w:style w:type="paragraph" w:customStyle="1" w:styleId="Heading0">
    <w:name w:val="Heading 0"/>
    <w:basedOn w:val="Standard"/>
    <w:next w:val="Standard"/>
    <w:pPr>
      <w:keepLines/>
      <w:spacing w:before="360" w:after="840"/>
    </w:pPr>
    <w:rPr>
      <w:b/>
      <w:sz w:val="32"/>
    </w:rPr>
  </w:style>
  <w:style w:type="paragraph" w:styleId="Untertitel">
    <w:name w:val="Subtitle"/>
    <w:basedOn w:val="Standard"/>
    <w:qFormat/>
    <w:pPr>
      <w:spacing w:after="60"/>
      <w:jc w:val="center"/>
      <w:outlineLvl w:val="1"/>
    </w:pPr>
    <w:rPr>
      <w:sz w:val="24"/>
    </w:rPr>
  </w:style>
  <w:style w:type="paragraph" w:styleId="Titel">
    <w:name w:val="Title"/>
    <w:basedOn w:val="Standard"/>
    <w:next w:val="Standard"/>
    <w:qFormat/>
    <w:pPr>
      <w:spacing w:before="240" w:after="60"/>
      <w:jc w:val="center"/>
    </w:pPr>
    <w:rPr>
      <w:b/>
      <w:kern w:val="28"/>
      <w:sz w:val="32"/>
    </w:rPr>
  </w:style>
  <w:style w:type="paragraph" w:styleId="RGV-berschrift">
    <w:name w:val="toa heading"/>
    <w:basedOn w:val="Standard"/>
    <w:next w:val="Standard"/>
    <w:semiHidden/>
    <w:pPr>
      <w:spacing w:before="120"/>
    </w:pPr>
    <w:rPr>
      <w:b/>
      <w:sz w:val="24"/>
    </w:rPr>
  </w:style>
  <w:style w:type="paragraph" w:styleId="Verzeichnis1">
    <w:name w:val="toc 1"/>
    <w:basedOn w:val="Standard"/>
    <w:next w:val="Standard"/>
    <w:autoRedefine/>
    <w:uiPriority w:val="39"/>
    <w:pPr>
      <w:tabs>
        <w:tab w:val="right" w:leader="dot" w:pos="9379"/>
      </w:tabs>
      <w:spacing w:before="60"/>
      <w:ind w:left="426" w:hanging="426"/>
    </w:pPr>
    <w:rPr>
      <w:b/>
    </w:rPr>
  </w:style>
  <w:style w:type="paragraph" w:styleId="Index1">
    <w:name w:val="index 1"/>
    <w:basedOn w:val="Standard"/>
    <w:next w:val="Standard"/>
    <w:autoRedefine/>
    <w:semiHidden/>
    <w:pPr>
      <w:ind w:left="200" w:hanging="200"/>
    </w:pPr>
  </w:style>
  <w:style w:type="paragraph" w:styleId="Indexberschrift">
    <w:name w:val="index heading"/>
    <w:basedOn w:val="Standard"/>
    <w:next w:val="Index1"/>
    <w:semiHidden/>
    <w:rPr>
      <w:b/>
    </w:rPr>
  </w:style>
  <w:style w:type="paragraph" w:styleId="Verzeichnis3">
    <w:name w:val="toc 3"/>
    <w:basedOn w:val="Standard"/>
    <w:next w:val="Standard"/>
    <w:autoRedefine/>
    <w:uiPriority w:val="39"/>
    <w:pPr>
      <w:tabs>
        <w:tab w:val="right" w:leader="dot" w:pos="9379"/>
      </w:tabs>
      <w:ind w:left="993" w:hanging="633"/>
    </w:pPr>
  </w:style>
  <w:style w:type="paragraph" w:styleId="Verzeichnis2">
    <w:name w:val="toc 2"/>
    <w:basedOn w:val="Standard"/>
    <w:next w:val="Standard"/>
    <w:autoRedefine/>
    <w:uiPriority w:val="39"/>
    <w:pPr>
      <w:tabs>
        <w:tab w:val="right" w:leader="dot" w:pos="9379"/>
      </w:tabs>
      <w:ind w:left="709" w:hanging="507"/>
    </w:pPr>
  </w:style>
  <w:style w:type="paragraph" w:styleId="Aufzhlungszeichen2">
    <w:name w:val="List Bullet 2"/>
    <w:basedOn w:val="Standard"/>
    <w:autoRedefine/>
  </w:style>
  <w:style w:type="paragraph" w:styleId="Aufzhlungszeichen">
    <w:name w:val="List Bullet"/>
    <w:basedOn w:val="Standard"/>
    <w:autoRedefine/>
    <w:pPr>
      <w:spacing w:before="60"/>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OMICRON" w:hAnsi="OMICRON"/>
      <w:lang w:eastAsia="ja-JP"/>
    </w:rPr>
  </w:style>
  <w:style w:type="character" w:styleId="Hyperlink">
    <w:name w:val="Hyperlink"/>
    <w:basedOn w:val="Absatz-Standardschriftart"/>
    <w:rPr>
      <w:rFonts w:ascii="Arial" w:hAnsi="Arial"/>
      <w:color w:val="0000FF"/>
      <w:u w:val="single"/>
    </w:rPr>
  </w:style>
  <w:style w:type="paragraph" w:styleId="Umschlagadresse">
    <w:name w:val="envelope address"/>
    <w:basedOn w:val="Standard"/>
    <w:pPr>
      <w:framePr w:w="7920" w:h="1980" w:hRule="exact" w:hSpace="180" w:wrap="auto" w:hAnchor="page" w:xAlign="center" w:yAlign="bottom"/>
      <w:ind w:left="2880"/>
    </w:pPr>
    <w:rPr>
      <w:sz w:val="24"/>
    </w:rPr>
  </w:style>
  <w:style w:type="paragraph" w:styleId="Umschlagabsenderadresse">
    <w:name w:val="envelope return"/>
    <w:basedOn w:val="Standard"/>
  </w:style>
  <w:style w:type="paragraph" w:styleId="Nachrichtenkopf">
    <w:name w:val="Message Header"/>
    <w:basedOn w:val="Standard"/>
    <w:pPr>
      <w:numPr>
        <w:numId w:val="5"/>
      </w:numPr>
      <w:pBdr>
        <w:top w:val="single" w:sz="6" w:space="1" w:color="auto"/>
        <w:left w:val="single" w:sz="6" w:space="1" w:color="auto"/>
        <w:bottom w:val="single" w:sz="6" w:space="1" w:color="auto"/>
        <w:right w:val="single" w:sz="6" w:space="1" w:color="auto"/>
      </w:pBdr>
      <w:shd w:val="pct20" w:color="auto" w:fill="auto"/>
    </w:pPr>
    <w:rPr>
      <w:sz w:val="24"/>
    </w:rPr>
  </w:style>
  <w:style w:type="paragraph" w:styleId="NurText">
    <w:name w:val="Plain Text"/>
    <w:basedOn w:val="Standard"/>
  </w:style>
  <w:style w:type="character" w:styleId="Fett">
    <w:name w:val="Strong"/>
    <w:basedOn w:val="Absatz-Standardschriftart"/>
    <w:qFormat/>
    <w:rPr>
      <w:rFonts w:ascii="Arial" w:hAnsi="Arial"/>
      <w:b/>
    </w:rPr>
  </w:style>
  <w:style w:type="character" w:styleId="Endnotenzeichen">
    <w:name w:val="endnote reference"/>
    <w:basedOn w:val="Absatz-Standardschriftart"/>
    <w:semiHidden/>
    <w:rPr>
      <w:rFonts w:ascii="OMICRON" w:hAnsi="OMICRON"/>
      <w:vertAlign w:val="superscript"/>
    </w:rPr>
  </w:style>
  <w:style w:type="paragraph" w:styleId="Datum">
    <w:name w:val="Date"/>
    <w:basedOn w:val="Standard"/>
    <w:next w:val="Standard"/>
  </w:style>
  <w:style w:type="character" w:styleId="BesuchterLink">
    <w:name w:val="FollowedHyperlink"/>
    <w:basedOn w:val="Absatz-Standardschriftart"/>
    <w:rPr>
      <w:rFonts w:ascii="Arial" w:hAnsi="Arial"/>
      <w:color w:val="800080"/>
      <w:u w:val="single"/>
    </w:rPr>
  </w:style>
  <w:style w:type="character" w:styleId="Hervorhebung">
    <w:name w:val="Emphasis"/>
    <w:basedOn w:val="Absatz-Standardschriftart"/>
    <w:qFormat/>
    <w:rPr>
      <w:rFonts w:ascii="Arial" w:hAnsi="Arial"/>
      <w:i/>
    </w:rPr>
  </w:style>
  <w:style w:type="paragraph" w:styleId="Dokumentstruktur">
    <w:name w:val="Document Map"/>
    <w:basedOn w:val="Standard"/>
    <w:semiHidden/>
    <w:pPr>
      <w:shd w:val="clear" w:color="auto" w:fill="000080"/>
    </w:pPr>
  </w:style>
  <w:style w:type="paragraph" w:customStyle="1" w:styleId="SourceCode">
    <w:name w:val="Source Code"/>
    <w:basedOn w:val="Standard"/>
    <w:rPr>
      <w:rFonts w:ascii="Courier New" w:hAnsi="Courier New"/>
      <w:sz w:val="16"/>
    </w:rPr>
  </w:style>
  <w:style w:type="paragraph" w:styleId="Textkrper">
    <w:name w:val="Body Text"/>
    <w:basedOn w:val="Standard"/>
    <w:pPr>
      <w:spacing w:after="120"/>
    </w:pPr>
  </w:style>
  <w:style w:type="paragraph" w:styleId="Verzeichnis9">
    <w:name w:val="toc 9"/>
    <w:basedOn w:val="Standard"/>
    <w:next w:val="Standard"/>
    <w:autoRedefine/>
    <w:uiPriority w:val="39"/>
    <w:pPr>
      <w:tabs>
        <w:tab w:val="right" w:leader="dot" w:pos="9379"/>
      </w:tabs>
      <w:ind w:left="1134" w:hanging="1134"/>
    </w:pPr>
  </w:style>
  <w:style w:type="character" w:styleId="Kommentarzeichen">
    <w:name w:val="annotation reference"/>
    <w:basedOn w:val="Absatz-Standardschriftart"/>
    <w:semiHidden/>
    <w:rPr>
      <w:rFonts w:ascii="OMICRON" w:hAnsi="OMICRON"/>
      <w:sz w:val="16"/>
    </w:rPr>
  </w:style>
  <w:style w:type="character" w:styleId="Funotenzeichen">
    <w:name w:val="footnote reference"/>
    <w:basedOn w:val="Absatz-Standardschriftart"/>
    <w:semiHidden/>
    <w:rPr>
      <w:rFonts w:ascii="o" w:hAnsi="o"/>
      <w:vertAlign w:val="superscript"/>
    </w:rPr>
  </w:style>
  <w:style w:type="character" w:styleId="Zeilennummer">
    <w:name w:val="line number"/>
    <w:basedOn w:val="Absatz-Standardschriftart"/>
    <w:rPr>
      <w:rFonts w:ascii="Arial" w:hAnsi="Arial"/>
    </w:rPr>
  </w:style>
  <w:style w:type="character" w:styleId="Seitenzahl">
    <w:name w:val="page number"/>
    <w:basedOn w:val="Absatz-Standardschriftart"/>
    <w:rPr>
      <w:rFonts w:ascii="Arial" w:hAnsi="Arial"/>
    </w:rPr>
  </w:style>
  <w:style w:type="paragraph" w:customStyle="1" w:styleId="berschrift0">
    <w:name w:val="Überschrift 0"/>
    <w:basedOn w:val="Standard"/>
    <w:pPr>
      <w:spacing w:before="480" w:after="240"/>
    </w:pPr>
    <w:rPr>
      <w:u w:val="single"/>
    </w:rPr>
  </w:style>
  <w:style w:type="paragraph" w:styleId="Kommentartext">
    <w:name w:val="annotation text"/>
    <w:basedOn w:val="Standard"/>
    <w:semiHidden/>
  </w:style>
  <w:style w:type="paragraph" w:styleId="Beschriftung">
    <w:name w:val="caption"/>
    <w:basedOn w:val="Standard"/>
    <w:next w:val="Standard"/>
    <w:qFormat/>
    <w:pPr>
      <w:spacing w:before="120" w:after="120"/>
    </w:pPr>
    <w:rPr>
      <w:b/>
    </w:rPr>
  </w:style>
  <w:style w:type="paragraph" w:styleId="Verzeichnis4">
    <w:name w:val="toc 4"/>
    <w:basedOn w:val="Standard"/>
    <w:next w:val="Standard"/>
    <w:autoRedefine/>
    <w:uiPriority w:val="39"/>
    <w:pPr>
      <w:tabs>
        <w:tab w:val="right" w:leader="dot" w:pos="9379"/>
      </w:tabs>
      <w:ind w:left="1560" w:hanging="960"/>
    </w:pPr>
  </w:style>
  <w:style w:type="paragraph" w:styleId="Verzeichnis5">
    <w:name w:val="toc 5"/>
    <w:basedOn w:val="Standard"/>
    <w:next w:val="Standard"/>
    <w:autoRedefine/>
    <w:semiHidden/>
    <w:pPr>
      <w:tabs>
        <w:tab w:val="right" w:leader="dot" w:pos="9379"/>
      </w:tabs>
      <w:ind w:left="1843" w:hanging="1043"/>
    </w:pPr>
  </w:style>
  <w:style w:type="paragraph" w:styleId="Sprechblasentext">
    <w:name w:val="Balloon Text"/>
    <w:basedOn w:val="Standard"/>
    <w:semiHidden/>
    <w:rPr>
      <w:rFonts w:ascii="Tahoma" w:hAnsi="Tahoma" w:cs="Tahoma"/>
      <w:sz w:val="16"/>
      <w:szCs w:val="16"/>
    </w:rPr>
  </w:style>
  <w:style w:type="paragraph" w:styleId="Verzeichnis6">
    <w:name w:val="toc 6"/>
    <w:basedOn w:val="Standard"/>
    <w:next w:val="Standard"/>
    <w:autoRedefine/>
    <w:semiHidden/>
    <w:pPr>
      <w:tabs>
        <w:tab w:val="right" w:leader="dot" w:pos="9379"/>
      </w:tabs>
      <w:ind w:left="2410" w:hanging="1410"/>
    </w:pPr>
  </w:style>
  <w:style w:type="paragraph" w:styleId="Verzeichnis7">
    <w:name w:val="toc 7"/>
    <w:basedOn w:val="Standard"/>
    <w:next w:val="Standard"/>
    <w:autoRedefine/>
    <w:semiHidden/>
    <w:pPr>
      <w:tabs>
        <w:tab w:val="right" w:leader="dot" w:pos="9379"/>
      </w:tabs>
      <w:ind w:left="3119" w:hanging="1919"/>
    </w:pPr>
  </w:style>
  <w:style w:type="paragraph" w:styleId="Verzeichnis8">
    <w:name w:val="toc 8"/>
    <w:basedOn w:val="Standard"/>
    <w:next w:val="Standard"/>
    <w:autoRedefine/>
    <w:semiHidden/>
    <w:pPr>
      <w:tabs>
        <w:tab w:val="right" w:leader="dot" w:pos="9379"/>
      </w:tabs>
      <w:ind w:left="3544" w:hanging="2144"/>
    </w:pPr>
  </w:style>
  <w:style w:type="paragraph" w:styleId="Inhaltsverzeichnisberschrift">
    <w:name w:val="TOC Heading"/>
    <w:basedOn w:val="Standard"/>
    <w:next w:val="Standard"/>
    <w:qFormat/>
    <w:pPr>
      <w:pageBreakBefore/>
      <w:spacing w:after="120"/>
    </w:pPr>
    <w:rPr>
      <w:sz w:val="24"/>
      <w:szCs w:val="24"/>
    </w:rPr>
  </w:style>
  <w:style w:type="paragraph" w:styleId="Kommentarthema">
    <w:name w:val="annotation subject"/>
    <w:basedOn w:val="Kommentartext"/>
    <w:next w:val="Kommentartext"/>
    <w:semiHidden/>
    <w:rsid w:val="00CC1E0F"/>
    <w:rPr>
      <w:b/>
      <w:bCs/>
    </w:rPr>
  </w:style>
  <w:style w:type="paragraph" w:styleId="Listenabsatz">
    <w:name w:val="List Paragraph"/>
    <w:basedOn w:val="Standard"/>
    <w:uiPriority w:val="34"/>
    <w:qFormat/>
    <w:rsid w:val="00483B59"/>
    <w:pPr>
      <w:ind w:left="720"/>
      <w:contextualSpacing/>
    </w:pPr>
  </w:style>
  <w:style w:type="paragraph" w:styleId="Funotentext">
    <w:name w:val="footnote text"/>
    <w:basedOn w:val="Standard"/>
    <w:link w:val="FunotentextZchn"/>
    <w:uiPriority w:val="99"/>
    <w:semiHidden/>
    <w:unhideWhenUsed/>
    <w:rsid w:val="00C44188"/>
  </w:style>
  <w:style w:type="character" w:customStyle="1" w:styleId="FunotentextZchn">
    <w:name w:val="Fußnotentext Zchn"/>
    <w:basedOn w:val="Absatz-Standardschriftart"/>
    <w:link w:val="Funotentext"/>
    <w:uiPriority w:val="99"/>
    <w:semiHidden/>
    <w:rsid w:val="00C44188"/>
    <w:rPr>
      <w:rFonts w:ascii="Arial" w:hAnsi="Arial"/>
      <w:lang w:eastAsia="ja-JP"/>
    </w:rPr>
  </w:style>
  <w:style w:type="paragraph" w:styleId="berarbeitung">
    <w:name w:val="Revision"/>
    <w:hidden/>
    <w:uiPriority w:val="99"/>
    <w:semiHidden/>
    <w:rsid w:val="004D03C5"/>
    <w:rPr>
      <w:rFonts w:ascii="Arial" w:hAnsi="Arial"/>
      <w:lang w:eastAsia="ja-JP"/>
    </w:rPr>
  </w:style>
  <w:style w:type="character" w:styleId="NichtaufgelsteErwhnung">
    <w:name w:val="Unresolved Mention"/>
    <w:basedOn w:val="Absatz-Standardschriftart"/>
    <w:uiPriority w:val="99"/>
    <w:semiHidden/>
    <w:unhideWhenUsed/>
    <w:rsid w:val="00A40927"/>
    <w:rPr>
      <w:color w:val="605E5C"/>
      <w:shd w:val="clear" w:color="auto" w:fill="E1DFDD"/>
    </w:rPr>
  </w:style>
  <w:style w:type="table" w:styleId="Tabellenraster">
    <w:name w:val="Table Grid"/>
    <w:basedOn w:val="NormaleTabelle"/>
    <w:uiPriority w:val="59"/>
    <w:rsid w:val="003329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731864"/>
    <w:pPr>
      <w:spacing w:before="100" w:beforeAutospacing="1" w:after="100" w:afterAutospacing="1"/>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74227">
      <w:bodyDiv w:val="1"/>
      <w:marLeft w:val="0"/>
      <w:marRight w:val="0"/>
      <w:marTop w:val="0"/>
      <w:marBottom w:val="0"/>
      <w:divBdr>
        <w:top w:val="none" w:sz="0" w:space="0" w:color="auto"/>
        <w:left w:val="none" w:sz="0" w:space="0" w:color="auto"/>
        <w:bottom w:val="none" w:sz="0" w:space="0" w:color="auto"/>
        <w:right w:val="none" w:sz="0" w:space="0" w:color="auto"/>
      </w:divBdr>
    </w:div>
    <w:div w:id="679087753">
      <w:bodyDiv w:val="1"/>
      <w:marLeft w:val="0"/>
      <w:marRight w:val="0"/>
      <w:marTop w:val="0"/>
      <w:marBottom w:val="0"/>
      <w:divBdr>
        <w:top w:val="none" w:sz="0" w:space="0" w:color="auto"/>
        <w:left w:val="none" w:sz="0" w:space="0" w:color="auto"/>
        <w:bottom w:val="none" w:sz="0" w:space="0" w:color="auto"/>
        <w:right w:val="none" w:sz="0" w:space="0" w:color="auto"/>
      </w:divBdr>
    </w:div>
    <w:div w:id="687948795">
      <w:bodyDiv w:val="1"/>
      <w:marLeft w:val="0"/>
      <w:marRight w:val="0"/>
      <w:marTop w:val="0"/>
      <w:marBottom w:val="0"/>
      <w:divBdr>
        <w:top w:val="none" w:sz="0" w:space="0" w:color="auto"/>
        <w:left w:val="none" w:sz="0" w:space="0" w:color="auto"/>
        <w:bottom w:val="none" w:sz="0" w:space="0" w:color="auto"/>
        <w:right w:val="none" w:sz="0" w:space="0" w:color="auto"/>
      </w:divBdr>
    </w:div>
    <w:div w:id="786582202">
      <w:bodyDiv w:val="1"/>
      <w:marLeft w:val="0"/>
      <w:marRight w:val="0"/>
      <w:marTop w:val="0"/>
      <w:marBottom w:val="0"/>
      <w:divBdr>
        <w:top w:val="none" w:sz="0" w:space="0" w:color="auto"/>
        <w:left w:val="none" w:sz="0" w:space="0" w:color="auto"/>
        <w:bottom w:val="none" w:sz="0" w:space="0" w:color="auto"/>
        <w:right w:val="none" w:sz="0" w:space="0" w:color="auto"/>
      </w:divBdr>
    </w:div>
    <w:div w:id="1036782296">
      <w:bodyDiv w:val="1"/>
      <w:marLeft w:val="0"/>
      <w:marRight w:val="0"/>
      <w:marTop w:val="0"/>
      <w:marBottom w:val="0"/>
      <w:divBdr>
        <w:top w:val="none" w:sz="0" w:space="0" w:color="auto"/>
        <w:left w:val="none" w:sz="0" w:space="0" w:color="auto"/>
        <w:bottom w:val="none" w:sz="0" w:space="0" w:color="auto"/>
        <w:right w:val="none" w:sz="0" w:space="0" w:color="auto"/>
      </w:divBdr>
    </w:div>
    <w:div w:id="1068571919">
      <w:bodyDiv w:val="1"/>
      <w:marLeft w:val="0"/>
      <w:marRight w:val="0"/>
      <w:marTop w:val="0"/>
      <w:marBottom w:val="0"/>
      <w:divBdr>
        <w:top w:val="none" w:sz="0" w:space="0" w:color="auto"/>
        <w:left w:val="none" w:sz="0" w:space="0" w:color="auto"/>
        <w:bottom w:val="none" w:sz="0" w:space="0" w:color="auto"/>
        <w:right w:val="none" w:sz="0" w:space="0" w:color="auto"/>
      </w:divBdr>
    </w:div>
    <w:div w:id="151607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81CF4D3EF883140B6E890E85BE8D665" ma:contentTypeVersion="5" ma:contentTypeDescription="Create a new document." ma:contentTypeScope="" ma:versionID="9339008948f55d8f93fc45a1e0826181">
  <xsd:schema xmlns:xsd="http://www.w3.org/2001/XMLSchema" xmlns:xs="http://www.w3.org/2001/XMLSchema" xmlns:p="http://schemas.microsoft.com/office/2006/metadata/properties" targetNamespace="http://schemas.microsoft.com/office/2006/metadata/properties" ma:root="true" ma:fieldsID="1b1d39ee34f882c2aa5cddda2be5ee4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F6B11C-2BFE-4519-A3EC-1B2382FED81B}">
  <ds:schemaRefs>
    <ds:schemaRef ds:uri="http://schemas.openxmlformats.org/officeDocument/2006/bibliography"/>
  </ds:schemaRefs>
</ds:datastoreItem>
</file>

<file path=customXml/itemProps2.xml><?xml version="1.0" encoding="utf-8"?>
<ds:datastoreItem xmlns:ds="http://schemas.openxmlformats.org/officeDocument/2006/customXml" ds:itemID="{932C52DF-2019-48F2-A6CD-C7015CEB82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71EB295-25E1-4ED3-B2D3-B1DC0A4463BC}">
  <ds:schemaRefs>
    <ds:schemaRef ds:uri="http://schemas.microsoft.com/sharepoint/v3/contenttype/forms"/>
  </ds:schemaRefs>
</ds:datastoreItem>
</file>

<file path=customXml/itemProps4.xml><?xml version="1.0" encoding="utf-8"?>
<ds:datastoreItem xmlns:ds="http://schemas.openxmlformats.org/officeDocument/2006/customXml" ds:itemID="{26C58B73-BCE8-449C-9B26-78DFE588E8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819</Words>
  <Characters>5162</Characters>
  <Application>Microsoft Office Word</Application>
  <DocSecurity>0</DocSecurity>
  <Lines>43</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FRS for Chronolino</vt:lpstr>
      <vt:lpstr>FRS for Chronolino</vt:lpstr>
    </vt:vector>
  </TitlesOfParts>
  <Company>OMICRON electronics GmbH</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FRS for Chronolino</dc:title>
  <dc:subject>FRS Chronolino</dc:subject>
  <dc:creator>Bernhard Baumgartner</dc:creator>
  <cp:keywords>FRS Chronolino</cp:keywords>
  <cp:lastModifiedBy>MAYER Phillip</cp:lastModifiedBy>
  <cp:revision>95</cp:revision>
  <cp:lastPrinted>2024-07-01T09:31:00Z</cp:lastPrinted>
  <dcterms:created xsi:type="dcterms:W3CDTF">2020-09-04T05:18:00Z</dcterms:created>
  <dcterms:modified xsi:type="dcterms:W3CDTF">2024-07-20T14:17:00Z</dcterms:modified>
  <cp:category>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0x010100D81CF4D3EF883140B6E890E85BE8D665</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y fmtid="{D5CDD505-2E9C-101B-9397-08002B2CF9AE}" pid="8" name="URL">
    <vt:lpwstr/>
  </property>
  <property fmtid="{D5CDD505-2E9C-101B-9397-08002B2CF9AE}" pid="9" name="ClassificationContentMarkingFooterShapeIds">
    <vt:lpwstr>6,7,8</vt:lpwstr>
  </property>
  <property fmtid="{D5CDD505-2E9C-101B-9397-08002B2CF9AE}" pid="10" name="ClassificationContentMarkingFooterFontProps">
    <vt:lpwstr>#859599,8,Arial</vt:lpwstr>
  </property>
  <property fmtid="{D5CDD505-2E9C-101B-9397-08002B2CF9AE}" pid="11" name="ClassificationContentMarkingFooterText">
    <vt:lpwstr>C0 - Public</vt:lpwstr>
  </property>
  <property fmtid="{D5CDD505-2E9C-101B-9397-08002B2CF9AE}" pid="12" name="MSIP_Label_35dcad5a-88e7-4fe6-a99c-bb012d92db6b_Enabled">
    <vt:lpwstr>true</vt:lpwstr>
  </property>
  <property fmtid="{D5CDD505-2E9C-101B-9397-08002B2CF9AE}" pid="13" name="MSIP_Label_35dcad5a-88e7-4fe6-a99c-bb012d92db6b_SetDate">
    <vt:lpwstr>2024-06-24T13:51:32Z</vt:lpwstr>
  </property>
  <property fmtid="{D5CDD505-2E9C-101B-9397-08002B2CF9AE}" pid="14" name="MSIP_Label_35dcad5a-88e7-4fe6-a99c-bb012d92db6b_Method">
    <vt:lpwstr>Privileged</vt:lpwstr>
  </property>
  <property fmtid="{D5CDD505-2E9C-101B-9397-08002B2CF9AE}" pid="15" name="MSIP_Label_35dcad5a-88e7-4fe6-a99c-bb012d92db6b_Name">
    <vt:lpwstr>C0 - Public</vt:lpwstr>
  </property>
  <property fmtid="{D5CDD505-2E9C-101B-9397-08002B2CF9AE}" pid="16" name="MSIP_Label_35dcad5a-88e7-4fe6-a99c-bb012d92db6b_SiteId">
    <vt:lpwstr>1357ca9e-a1a5-404b-bb16-554d5d05c5c9</vt:lpwstr>
  </property>
  <property fmtid="{D5CDD505-2E9C-101B-9397-08002B2CF9AE}" pid="17" name="MSIP_Label_35dcad5a-88e7-4fe6-a99c-bb012d92db6b_ActionId">
    <vt:lpwstr>1019cb95-f664-488b-b77a-f92c6b72f3a8</vt:lpwstr>
  </property>
  <property fmtid="{D5CDD505-2E9C-101B-9397-08002B2CF9AE}" pid="18" name="MSIP_Label_35dcad5a-88e7-4fe6-a99c-bb012d92db6b_ContentBits">
    <vt:lpwstr>2</vt:lpwstr>
  </property>
</Properties>
</file>